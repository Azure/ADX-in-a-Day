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dec="http://schemas.microsoft.com/office/drawing/2017/decorative" xmlns:a14="http://schemas.microsoft.com/office/drawing/2010/main" xmlns:dgm="http://schemas.openxmlformats.org/drawingml/2006/diagram" mc:Ignorable="w14 w15 w16se w16cid w16 w16cex w16sdtdh wp14">
  <w:body>
    <w:commentRangeStart w:displacedByCustomXml="prev" w:id="0"/>
    <w:sdt>
      <w:sdtPr>
        <w:id w:val="-189229846"/>
        <w:docPartObj>
          <w:docPartGallery w:val="Cover Pages"/>
          <w:docPartUnique/>
        </w:docPartObj>
      </w:sdtPr>
      <w:sdtEndPr>
        <w:rPr>
          <w:rFonts w:eastAsiaTheme="minorEastAsia"/>
          <w:color w:val="0F6FC6" w:themeColor="accent1"/>
          <w:kern w:val="0"/>
          <w:lang w:val="en-US"/>
          <w14:ligatures w14:val="none"/>
        </w:rPr>
      </w:sdtEndPr>
      <w:sdtContent>
        <w:p w:rsidR="00654E2F" w:rsidP="001D7403" w:rsidRDefault="7D36B8D4" w14:paraId="73953627" w14:textId="78CA0657">
          <w:pPr>
            <w:ind w:left="-993"/>
          </w:pPr>
          <w:r>
            <w:rPr>
              <w:noProof/>
            </w:rPr>
            <w:drawing>
              <wp:anchor distT="0" distB="0" distL="114300" distR="114300" simplePos="0" relativeHeight="251658249" behindDoc="0" locked="0" layoutInCell="1" allowOverlap="1" wp14:anchorId="2222A51A" wp14:editId="36561180">
                <wp:simplePos x="0" y="0"/>
                <wp:positionH relativeFrom="column">
                  <wp:align>left</wp:align>
                </wp:positionH>
                <wp:positionV relativeFrom="paragraph">
                  <wp:posOffset>0</wp:posOffset>
                </wp:positionV>
                <wp:extent cx="1602740" cy="1602740"/>
                <wp:effectExtent l="0" t="0" r="0" b="0"/>
                <wp:wrapSquare wrapText="bothSides"/>
                <wp:docPr id="2100738260" name="Picture 21007382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/>
                      </pic:nvPicPr>
                      <pic:blipFill>
                        <a:blip r:embed="rId11">
                          <a:extLst>
                            <a:ext uri="{C183D7F6-B498-43B3-948B-1728B52AA6E4}">
                              <adec:decorativ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dgm="http://schemas.openxmlformats.org/drawingml/2006/diagram" xmlns:adec="http://schemas.microsoft.com/office/drawing/2017/decorative" xmlns:arto="http://schemas.microsoft.com/office/word/2006/arto" val="1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2740" cy="1602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commentRangeEnd w:id="0"/>
          <w:r w:rsidR="00F23902">
            <w:rPr>
              <w:rStyle w:val="CommentReference"/>
            </w:rPr>
            <w:commentReference w:id="0"/>
          </w:r>
          <w:r w:rsidR="005C752A">
            <w:rPr>
              <w:noProof/>
            </w:rPr>
            <w:drawing>
              <wp:anchor distT="0" distB="0" distL="114300" distR="114300" simplePos="0" relativeHeight="251658241" behindDoc="1" locked="0" layoutInCell="1" allowOverlap="1" wp14:anchorId="2B559278" wp14:editId="53440038">
                <wp:simplePos x="0" y="0"/>
                <wp:positionH relativeFrom="column">
                  <wp:posOffset>-596900</wp:posOffset>
                </wp:positionH>
                <wp:positionV relativeFrom="paragraph">
                  <wp:posOffset>37465</wp:posOffset>
                </wp:positionV>
                <wp:extent cx="6937375" cy="7245350"/>
                <wp:effectExtent l="0" t="0" r="0" b="0"/>
                <wp:wrapTight wrapText="bothSides">
                  <wp:wrapPolygon edited="0">
                    <wp:start x="0" y="0"/>
                    <wp:lineTo x="0" y="21524"/>
                    <wp:lineTo x="21531" y="21524"/>
                    <wp:lineTo x="21531" y="0"/>
                    <wp:lineTo x="0" y="0"/>
                  </wp:wrapPolygon>
                </wp:wrapTight>
                <wp:docPr id="34" name="Picture 3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Picture 3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7375" cy="724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D740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0" wp14:anchorId="3E4B73C0" wp14:editId="4D86E782">
                    <wp:simplePos x="0" y="0"/>
                    <wp:positionH relativeFrom="margin">
                      <wp:posOffset>-596348</wp:posOffset>
                    </wp:positionH>
                    <wp:positionV relativeFrom="page">
                      <wp:posOffset>954157</wp:posOffset>
                    </wp:positionV>
                    <wp:extent cx="6937513" cy="9411335"/>
                    <wp:effectExtent l="0" t="0" r="0" b="0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37513" cy="94113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20" w:firstRow="1" w:lastRow="0" w:firstColumn="0" w:lastColumn="0" w:noHBand="0" w:noVBand="1"/>
                                  <w:tblDescription w:val="Cover page layout"/>
                                </w:tblPr>
                                <w:tblGrid>
                                  <w:gridCol w:w="10930"/>
                                </w:tblGrid>
                                <w:tr w:rsidR="001D7403" w:rsidTr="00CE4BB2" w14:paraId="6272B0D9" w14:textId="77777777">
                                  <w:trPr>
                                    <w:trHeight w:val="10404" w:hRule="exact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:rsidR="00654E2F" w:rsidP="001C73B7" w:rsidRDefault="00654E2F" w14:paraId="73FA3FE9" w14:textId="5E3E3D53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D7403" w:rsidTr="00CE4BB2" w14:paraId="4CBA8A5E" w14:textId="77777777">
                                  <w:trPr>
                                    <w:trHeight w:val="4801" w:hRule="exact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0F6FC6" w:themeFill="accent1"/>
                                      <w:vAlign w:val="center"/>
                                    </w:tcPr>
                                    <w:p w:rsidR="00654E2F" w:rsidRDefault="00000000" w14:paraId="64F7618D" w14:textId="133CC1B4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FB7C2B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ADX-In-A-Day</w:t>
                                          </w:r>
                                        </w:sdtContent>
                                      </w:sdt>
                                    </w:p>
                                    <w:p w:rsidRPr="00CE4BB2" w:rsidR="00654E2F" w:rsidRDefault="00000000" w14:paraId="01664D92" w14:textId="1C228B9C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CE4BB2" w:rsidR="00F01E33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Hands-on and fundamental</w:t>
                                          </w:r>
                                          <w:r w:rsidR="00AA369B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s</w:t>
                                          </w:r>
                                          <w:r w:rsidRPr="00CE4BB2" w:rsidR="00F01E33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 xml:space="preserve"> learning sessions on Azure Synapse Data Explorer</w:t>
                                          </w:r>
                                        </w:sdtContent>
                                      </w:sdt>
                                      <w:r w:rsidRPr="00CE4BB2" w:rsidR="00654E2F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</w:tbl>
                              <w:p w:rsidR="00654E2F" w:rsidRDefault="00654E2F" w14:paraId="11780306" w14:textId="7777777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3E4B73C0">
                    <v:stroke joinstyle="miter"/>
                    <v:path gradientshapeok="t" o:connecttype="rect"/>
                  </v:shapetype>
                  <v:shape id="Text Box 8" style="position:absolute;left:0;text-align:left;margin-left:-46.95pt;margin-top:75.15pt;width:546.25pt;height:741.0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alt="Cover page layout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20" w:firstRow="1" w:lastRow="0" w:firstColumn="0" w:lastColumn="0" w:noHBand="0" w:noVBand="1"/>
                            <w:tblDescription w:val="Cover page layout"/>
                          </w:tblPr>
                          <w:tblGrid>
                            <w:gridCol w:w="10930"/>
                          </w:tblGrid>
                          <w:tr w:rsidR="001D7403" w:rsidTr="00CE4BB2" w14:paraId="6272B0D9" w14:textId="77777777">
                            <w:trPr>
                              <w:trHeight w:val="10404" w:hRule="exact"/>
                            </w:trPr>
                            <w:tc>
                              <w:tcPr>
                                <w:tcW w:w="5000" w:type="pct"/>
                              </w:tcPr>
                              <w:p w:rsidR="00654E2F" w:rsidP="001C73B7" w:rsidRDefault="00654E2F" w14:paraId="73FA3FE9" w14:textId="5E3E3D53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D7403" w:rsidTr="00CE4BB2" w14:paraId="4CBA8A5E" w14:textId="77777777">
                            <w:trPr>
                              <w:trHeight w:val="4801" w:hRule="exact"/>
                            </w:trPr>
                            <w:tc>
                              <w:tcPr>
                                <w:tcW w:w="5000" w:type="pct"/>
                                <w:shd w:val="clear" w:color="auto" w:fill="0F6FC6" w:themeFill="accent1"/>
                                <w:vAlign w:val="center"/>
                              </w:tcPr>
                              <w:p w:rsidR="00654E2F" w:rsidRDefault="00000000" w14:paraId="64F7618D" w14:textId="133CC1B4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B7C2B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ADX-In-A-Day</w:t>
                                    </w:r>
                                  </w:sdtContent>
                                </w:sdt>
                              </w:p>
                              <w:p w:rsidRPr="00CE4BB2" w:rsidR="00654E2F" w:rsidRDefault="00000000" w14:paraId="01664D92" w14:textId="1C228B9C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CE4BB2" w:rsidR="00F01E3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Hands-on and fundamental</w:t>
                                    </w:r>
                                    <w:r w:rsidR="00AA369B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s</w:t>
                                    </w:r>
                                    <w:r w:rsidRPr="00CE4BB2" w:rsidR="00F01E3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 learning sessions on Azure Synapse Data Explorer</w:t>
                                    </w:r>
                                  </w:sdtContent>
                                </w:sdt>
                                <w:r w:rsidRPr="00CE4BB2" w:rsidR="00654E2F"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</w:tbl>
                        <w:p w:rsidR="00654E2F" w:rsidRDefault="00654E2F" w14:paraId="11780306" w14:textId="77777777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E64632" w:rsidRDefault="00E64632" w14:paraId="7D923178" w14:textId="21BD5DB0">
          <w:pPr>
            <w:rPr>
              <w:rFonts w:eastAsiaTheme="minorEastAsia"/>
              <w:color w:val="0F6FC6" w:themeColor="accent1"/>
              <w:kern w:val="0"/>
              <w:lang w:val="en-US"/>
              <w14:ligatures w14:val="none"/>
            </w:rPr>
          </w:pPr>
        </w:p>
        <w:p w:rsidR="00E64632" w:rsidRDefault="00E64632" w14:paraId="226D99D3" w14:textId="6C01C74E">
          <w:pPr>
            <w:rPr>
              <w:rFonts w:eastAsiaTheme="minorEastAsia"/>
              <w:color w:val="0F6FC6" w:themeColor="accent1"/>
              <w:kern w:val="0"/>
              <w:lang w:val="en-US"/>
              <w14:ligatures w14:val="none"/>
            </w:rPr>
          </w:pPr>
          <w:r>
            <w:rPr>
              <w:rFonts w:eastAsiaTheme="minorEastAsia"/>
              <w:color w:val="0F6FC6" w:themeColor="accent1"/>
              <w:kern w:val="0"/>
              <w:lang w:val="en-US"/>
              <w14:ligatures w14:val="none"/>
            </w:rPr>
            <w:br w:type="page"/>
          </w:r>
        </w:p>
        <w:sdt>
          <w:sdtPr>
            <w:rPr>
              <w:rFonts w:asciiTheme="minorHAnsi" w:hAnsiTheme="minorHAnsi" w:eastAsiaTheme="minorHAnsi" w:cstheme="minorBidi"/>
              <w:color w:val="auto"/>
              <w:kern w:val="2"/>
              <w:sz w:val="22"/>
              <w:szCs w:val="22"/>
              <w:lang w:val="en-IN"/>
              <w14:ligatures w14:val="standardContextual"/>
            </w:rPr>
            <w:id w:val="81530098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E64632" w:rsidRDefault="00E64632" w14:paraId="398EF38A" w14:textId="3154ABB6">
              <w:pPr>
                <w:pStyle w:val="TOCHeading"/>
              </w:pPr>
              <w:r>
                <w:t>Contents</w:t>
              </w:r>
            </w:p>
            <w:p w:rsidR="000521EC" w:rsidRDefault="00E64632" w14:paraId="26BC2AC3" w14:textId="4FB4045A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kern w:val="0"/>
                  <w:lang w:eastAsia="en-IN"/>
                  <w14:ligatures w14:val="non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history="1" w:anchor="_Toc121332769">
                <w:r w:rsidRPr="006252EE" w:rsidR="000521EC">
                  <w:rPr>
                    <w:rStyle w:val="Hyperlink"/>
                    <w:noProof/>
                    <w:lang w:val="en-GB"/>
                  </w:rPr>
                  <w:t>Azure Synapse Data Explorer–In–A–Day</w:t>
                </w:r>
                <w:r w:rsidR="000521EC">
                  <w:rPr>
                    <w:noProof/>
                    <w:webHidden/>
                  </w:rPr>
                  <w:tab/>
                </w:r>
                <w:r w:rsidR="000521EC">
                  <w:rPr>
                    <w:noProof/>
                    <w:webHidden/>
                  </w:rPr>
                  <w:fldChar w:fldCharType="begin"/>
                </w:r>
                <w:r w:rsidR="000521EC">
                  <w:rPr>
                    <w:noProof/>
                    <w:webHidden/>
                  </w:rPr>
                  <w:instrText xml:space="preserve"> PAGEREF _Toc121332769 \h </w:instrText>
                </w:r>
                <w:r w:rsidR="000521EC">
                  <w:rPr>
                    <w:noProof/>
                    <w:webHidden/>
                  </w:rPr>
                </w:r>
                <w:r w:rsidR="000521EC">
                  <w:rPr>
                    <w:noProof/>
                    <w:webHidden/>
                  </w:rPr>
                  <w:fldChar w:fldCharType="separate"/>
                </w:r>
                <w:r w:rsidR="0050134E">
                  <w:rPr>
                    <w:noProof/>
                    <w:webHidden/>
                  </w:rPr>
                  <w:t>2</w:t>
                </w:r>
                <w:r w:rsidR="000521EC">
                  <w:rPr>
                    <w:noProof/>
                    <w:webHidden/>
                  </w:rPr>
                  <w:fldChar w:fldCharType="end"/>
                </w:r>
              </w:hyperlink>
            </w:p>
            <w:p w:rsidR="000521EC" w:rsidRDefault="00000000" w14:paraId="1BC145B2" w14:textId="6498DB3E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kern w:val="0"/>
                  <w:lang w:eastAsia="en-IN"/>
                  <w14:ligatures w14:val="none"/>
                </w:rPr>
              </w:pPr>
              <w:hyperlink w:history="1" w:anchor="_Toc121332770">
                <w:r w:rsidRPr="006252EE" w:rsidR="000521EC">
                  <w:rPr>
                    <w:rStyle w:val="Hyperlink"/>
                    <w:noProof/>
                    <w:lang w:val="en-GB"/>
                  </w:rPr>
                  <w:t>What are the expectations from Proctor?</w:t>
                </w:r>
                <w:r w:rsidR="000521EC">
                  <w:rPr>
                    <w:noProof/>
                    <w:webHidden/>
                  </w:rPr>
                  <w:tab/>
                </w:r>
                <w:r w:rsidR="000521EC">
                  <w:rPr>
                    <w:noProof/>
                    <w:webHidden/>
                  </w:rPr>
                  <w:fldChar w:fldCharType="begin"/>
                </w:r>
                <w:r w:rsidR="000521EC">
                  <w:rPr>
                    <w:noProof/>
                    <w:webHidden/>
                  </w:rPr>
                  <w:instrText xml:space="preserve"> PAGEREF _Toc121332770 \h </w:instrText>
                </w:r>
                <w:r w:rsidR="000521EC">
                  <w:rPr>
                    <w:noProof/>
                    <w:webHidden/>
                  </w:rPr>
                </w:r>
                <w:r w:rsidR="000521EC">
                  <w:rPr>
                    <w:noProof/>
                    <w:webHidden/>
                  </w:rPr>
                  <w:fldChar w:fldCharType="separate"/>
                </w:r>
                <w:r w:rsidR="0050134E">
                  <w:rPr>
                    <w:noProof/>
                    <w:webHidden/>
                  </w:rPr>
                  <w:t>2</w:t>
                </w:r>
                <w:r w:rsidR="000521EC">
                  <w:rPr>
                    <w:noProof/>
                    <w:webHidden/>
                  </w:rPr>
                  <w:fldChar w:fldCharType="end"/>
                </w:r>
              </w:hyperlink>
            </w:p>
            <w:p w:rsidR="000521EC" w:rsidRDefault="00000000" w14:paraId="609B82BF" w14:textId="79138738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kern w:val="0"/>
                  <w:lang w:eastAsia="en-IN"/>
                  <w14:ligatures w14:val="none"/>
                </w:rPr>
              </w:pPr>
              <w:hyperlink w:history="1" w:anchor="_Toc121332771">
                <w:r w:rsidRPr="006252EE" w:rsidR="000521EC">
                  <w:rPr>
                    <w:rStyle w:val="Hyperlink"/>
                    <w:noProof/>
                  </w:rPr>
                  <w:t>Setting the Stage</w:t>
                </w:r>
                <w:r w:rsidR="000521EC">
                  <w:rPr>
                    <w:noProof/>
                    <w:webHidden/>
                  </w:rPr>
                  <w:tab/>
                </w:r>
                <w:r w:rsidR="000521EC">
                  <w:rPr>
                    <w:noProof/>
                    <w:webHidden/>
                  </w:rPr>
                  <w:fldChar w:fldCharType="begin"/>
                </w:r>
                <w:r w:rsidR="000521EC">
                  <w:rPr>
                    <w:noProof/>
                    <w:webHidden/>
                  </w:rPr>
                  <w:instrText xml:space="preserve"> PAGEREF _Toc121332771 \h </w:instrText>
                </w:r>
                <w:r w:rsidR="000521EC">
                  <w:rPr>
                    <w:noProof/>
                    <w:webHidden/>
                  </w:rPr>
                </w:r>
                <w:r w:rsidR="000521EC">
                  <w:rPr>
                    <w:noProof/>
                    <w:webHidden/>
                  </w:rPr>
                  <w:fldChar w:fldCharType="separate"/>
                </w:r>
                <w:r w:rsidR="0050134E">
                  <w:rPr>
                    <w:noProof/>
                    <w:webHidden/>
                  </w:rPr>
                  <w:t>3</w:t>
                </w:r>
                <w:r w:rsidR="000521EC">
                  <w:rPr>
                    <w:noProof/>
                    <w:webHidden/>
                  </w:rPr>
                  <w:fldChar w:fldCharType="end"/>
                </w:r>
              </w:hyperlink>
            </w:p>
            <w:p w:rsidR="000521EC" w:rsidP="5FD573C4" w:rsidRDefault="00000000" w14:paraId="48F3C55C" w14:textId="7D3757CA">
              <w:pPr>
                <w:pStyle w:val="TOC1"/>
                <w:tabs>
                  <w:tab w:val="right" w:leader="dot" w:pos="9016"/>
                </w:tabs>
                <w:rPr>
                  <w:noProof/>
                  <w:kern w:val="0"/>
                  <w:lang w:eastAsia="en-IN"/>
                  <w14:ligatures w14:val="none"/>
                </w:rPr>
              </w:pPr>
              <w:r>
                <w:fldChar w:fldCharType="begin"/>
              </w:r>
              <w:r>
                <w:instrText>HYPERLINK \l "_Toc121332772"</w:instrText>
              </w:r>
              <w:r>
                <w:fldChar w:fldCharType="separate"/>
              </w:r>
              <w:r w:rsidRPr="006252EE" w:rsidR="000521EC">
                <w:rPr>
                  <w:rStyle w:val="Hyperlink"/>
                  <w:noProof/>
                  <w:lang w:val="en-GB"/>
                </w:rPr>
                <w:t>Start with a Presentation:</w:t>
              </w:r>
              <w:r w:rsidR="000521EC">
                <w:rPr>
                  <w:noProof/>
                  <w:webHidden/>
                </w:rPr>
                <w:tab/>
              </w:r>
              <w:r w:rsidR="000521EC">
                <w:rPr>
                  <w:noProof/>
                  <w:webHidden/>
                </w:rPr>
                <w:fldChar w:fldCharType="begin"/>
              </w:r>
              <w:r w:rsidR="000521EC">
                <w:rPr>
                  <w:noProof/>
                  <w:webHidden/>
                </w:rPr>
                <w:instrText xml:space="preserve"> PAGEREF _Toc121332772 \h </w:instrText>
              </w:r>
              <w:r w:rsidR="000521EC">
                <w:rPr>
                  <w:noProof/>
                  <w:webHidden/>
                </w:rPr>
              </w:r>
              <w:r w:rsidR="000521EC">
                <w:rPr>
                  <w:noProof/>
                  <w:webHidden/>
                </w:rPr>
                <w:fldChar w:fldCharType="separate"/>
              </w:r>
              <w:r w:rsidR="0050134E">
                <w:rPr>
                  <w:noProof/>
                  <w:webHidden/>
                </w:rPr>
                <w:t>4</w:t>
              </w:r>
              <w:r w:rsidRPr="5FD573C4" w:rsidDel="0050134E" w:rsidR="5FD573C4">
                <w:rPr>
                  <w:noProof/>
                  <w:webHidden/>
                </w:rPr>
                <w:t>￼</w:t>
              </w:r>
              <w:r w:rsidR="000521EC">
                <w:rPr>
                  <w:noProof/>
                  <w:webHidden/>
                </w:rPr>
                <w:fldChar w:fldCharType="end"/>
              </w:r>
              <w:r>
                <w:rPr>
                  <w:noProof/>
                </w:rPr>
                <w:fldChar w:fldCharType="end"/>
              </w:r>
            </w:p>
            <w:p w:rsidR="000521EC" w:rsidRDefault="00000000" w14:paraId="4AE72A72" w14:textId="7BFE1E45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kern w:val="0"/>
                  <w:lang w:eastAsia="en-IN"/>
                  <w14:ligatures w14:val="none"/>
                </w:rPr>
              </w:pPr>
              <w:hyperlink w:history="1" w:anchor="_Toc121332773">
                <w:r w:rsidRPr="006252EE" w:rsidR="000521EC">
                  <w:rPr>
                    <w:rStyle w:val="Hyperlink"/>
                    <w:noProof/>
                    <w:lang w:val="en-GB"/>
                  </w:rPr>
                  <w:t>Hands-on Labs:</w:t>
                </w:r>
                <w:r w:rsidR="000521EC">
                  <w:rPr>
                    <w:noProof/>
                    <w:webHidden/>
                  </w:rPr>
                  <w:tab/>
                </w:r>
                <w:r w:rsidR="000521EC">
                  <w:rPr>
                    <w:noProof/>
                    <w:webHidden/>
                  </w:rPr>
                  <w:fldChar w:fldCharType="begin"/>
                </w:r>
                <w:r w:rsidR="000521EC">
                  <w:rPr>
                    <w:noProof/>
                    <w:webHidden/>
                  </w:rPr>
                  <w:instrText xml:space="preserve"> PAGEREF _Toc121332773 \h </w:instrText>
                </w:r>
                <w:r w:rsidR="000521EC">
                  <w:rPr>
                    <w:noProof/>
                    <w:webHidden/>
                  </w:rPr>
                </w:r>
                <w:r w:rsidR="000521EC">
                  <w:rPr>
                    <w:noProof/>
                    <w:webHidden/>
                  </w:rPr>
                  <w:fldChar w:fldCharType="separate"/>
                </w:r>
                <w:r w:rsidR="0050134E">
                  <w:rPr>
                    <w:noProof/>
                    <w:webHidden/>
                  </w:rPr>
                  <w:t>4</w:t>
                </w:r>
                <w:r w:rsidR="000521EC">
                  <w:rPr>
                    <w:noProof/>
                    <w:webHidden/>
                  </w:rPr>
                  <w:fldChar w:fldCharType="end"/>
                </w:r>
              </w:hyperlink>
            </w:p>
            <w:p w:rsidR="000521EC" w:rsidP="5FD573C4" w:rsidRDefault="00000000" w14:paraId="215430F5" w14:textId="5EDC2CB5">
              <w:pPr>
                <w:pStyle w:val="TOC1"/>
                <w:tabs>
                  <w:tab w:val="right" w:leader="dot" w:pos="9016"/>
                </w:tabs>
                <w:rPr>
                  <w:noProof/>
                  <w:kern w:val="0"/>
                  <w:lang w:eastAsia="en-IN"/>
                  <w14:ligatures w14:val="none"/>
                </w:rPr>
              </w:pPr>
              <w:r>
                <w:fldChar w:fldCharType="begin"/>
              </w:r>
              <w:r>
                <w:instrText>HYPERLINK \l "_Toc121332774"</w:instrText>
              </w:r>
              <w:r>
                <w:fldChar w:fldCharType="separate"/>
              </w:r>
              <w:r w:rsidRPr="006252EE" w:rsidR="000521EC">
                <w:rPr>
                  <w:rStyle w:val="Hyperlink"/>
                  <w:noProof/>
                  <w:lang w:val="en-GB"/>
                </w:rPr>
                <w:t>Frequently Asked Questions (FAQ):</w:t>
              </w:r>
              <w:r w:rsidR="000521EC">
                <w:rPr>
                  <w:noProof/>
                  <w:webHidden/>
                </w:rPr>
                <w:tab/>
              </w:r>
              <w:r w:rsidR="000521EC">
                <w:rPr>
                  <w:noProof/>
                  <w:webHidden/>
                </w:rPr>
                <w:fldChar w:fldCharType="begin"/>
              </w:r>
              <w:r w:rsidR="000521EC">
                <w:rPr>
                  <w:noProof/>
                  <w:webHidden/>
                </w:rPr>
                <w:instrText xml:space="preserve"> PAGEREF _Toc121332774 \h </w:instrText>
              </w:r>
              <w:r w:rsidR="000521EC">
                <w:rPr>
                  <w:noProof/>
                  <w:webHidden/>
                </w:rPr>
              </w:r>
              <w:r w:rsidR="000521EC">
                <w:rPr>
                  <w:noProof/>
                  <w:webHidden/>
                </w:rPr>
                <w:fldChar w:fldCharType="separate"/>
              </w:r>
              <w:r w:rsidR="0050134E">
                <w:rPr>
                  <w:noProof/>
                  <w:webHidden/>
                </w:rPr>
                <w:t>7</w:t>
              </w:r>
              <w:r w:rsidRPr="5FD573C4" w:rsidDel="0050134E" w:rsidR="5FD573C4">
                <w:rPr>
                  <w:noProof/>
                  <w:webHidden/>
                </w:rPr>
                <w:t>￼</w:t>
              </w:r>
              <w:r w:rsidR="000521EC">
                <w:rPr>
                  <w:noProof/>
                  <w:webHidden/>
                </w:rPr>
                <w:fldChar w:fldCharType="end"/>
              </w:r>
              <w:r>
                <w:rPr>
                  <w:noProof/>
                </w:rPr>
                <w:fldChar w:fldCharType="end"/>
              </w:r>
            </w:p>
            <w:p w:rsidR="000521EC" w:rsidP="5FD573C4" w:rsidRDefault="00000000" w14:paraId="35E6DCCE" w14:textId="3FAC0E78">
              <w:pPr>
                <w:pStyle w:val="TOC2"/>
                <w:tabs>
                  <w:tab w:val="right" w:leader="dot" w:pos="9016"/>
                </w:tabs>
                <w:rPr>
                  <w:noProof/>
                  <w:kern w:val="0"/>
                  <w:lang w:eastAsia="en-IN"/>
                  <w14:ligatures w14:val="none"/>
                </w:rPr>
              </w:pPr>
              <w:r>
                <w:fldChar w:fldCharType="begin"/>
              </w:r>
              <w:r>
                <w:instrText>HYPERLINK \l "_Toc121332775"</w:instrText>
              </w:r>
              <w:r>
                <w:fldChar w:fldCharType="separate"/>
              </w:r>
              <w:r w:rsidRPr="006252EE" w:rsidR="000521EC">
                <w:rPr>
                  <w:rStyle w:val="Hyperlink"/>
                  <w:noProof/>
                  <w:lang w:val="en-GB"/>
                </w:rPr>
                <w:t>Program related:</w:t>
              </w:r>
              <w:r w:rsidR="000521EC">
                <w:rPr>
                  <w:noProof/>
                  <w:webHidden/>
                </w:rPr>
                <w:tab/>
              </w:r>
              <w:r w:rsidR="000521EC">
                <w:rPr>
                  <w:noProof/>
                  <w:webHidden/>
                </w:rPr>
                <w:fldChar w:fldCharType="begin"/>
              </w:r>
              <w:r w:rsidR="000521EC">
                <w:rPr>
                  <w:noProof/>
                  <w:webHidden/>
                </w:rPr>
                <w:instrText xml:space="preserve"> PAGEREF _Toc121332775 \h </w:instrText>
              </w:r>
              <w:r w:rsidR="000521EC">
                <w:rPr>
                  <w:noProof/>
                  <w:webHidden/>
                </w:rPr>
              </w:r>
              <w:r w:rsidR="000521EC">
                <w:rPr>
                  <w:noProof/>
                  <w:webHidden/>
                </w:rPr>
                <w:fldChar w:fldCharType="separate"/>
              </w:r>
              <w:r w:rsidR="0050134E">
                <w:rPr>
                  <w:noProof/>
                  <w:webHidden/>
                </w:rPr>
                <w:t>7</w:t>
              </w:r>
              <w:r w:rsidRPr="5FD573C4" w:rsidDel="0050134E" w:rsidR="5FD573C4">
                <w:rPr>
                  <w:noProof/>
                  <w:webHidden/>
                </w:rPr>
                <w:t>￼</w:t>
              </w:r>
              <w:r w:rsidR="000521EC">
                <w:rPr>
                  <w:noProof/>
                  <w:webHidden/>
                </w:rPr>
                <w:fldChar w:fldCharType="end"/>
              </w:r>
              <w:r>
                <w:rPr>
                  <w:noProof/>
                </w:rPr>
                <w:fldChar w:fldCharType="end"/>
              </w:r>
            </w:p>
            <w:p w:rsidR="000521EC" w:rsidP="5FD573C4" w:rsidRDefault="00000000" w14:paraId="74B18E58" w14:textId="46B3EEF4">
              <w:pPr>
                <w:pStyle w:val="TOC2"/>
                <w:tabs>
                  <w:tab w:val="right" w:leader="dot" w:pos="9016"/>
                </w:tabs>
                <w:rPr>
                  <w:noProof/>
                  <w:kern w:val="0"/>
                  <w:lang w:eastAsia="en-IN"/>
                  <w14:ligatures w14:val="none"/>
                </w:rPr>
              </w:pPr>
              <w:r>
                <w:fldChar w:fldCharType="begin"/>
              </w:r>
              <w:r>
                <w:instrText>HYPERLINK \l "_Toc121332776"</w:instrText>
              </w:r>
              <w:r>
                <w:fldChar w:fldCharType="separate"/>
              </w:r>
              <w:r w:rsidRPr="006252EE" w:rsidR="000521EC">
                <w:rPr>
                  <w:rStyle w:val="Hyperlink"/>
                  <w:noProof/>
                  <w:lang w:val="en-GB"/>
                </w:rPr>
                <w:t>Technical Questions:</w:t>
              </w:r>
              <w:r w:rsidR="000521EC">
                <w:rPr>
                  <w:noProof/>
                  <w:webHidden/>
                </w:rPr>
                <w:tab/>
              </w:r>
              <w:r w:rsidR="000521EC">
                <w:rPr>
                  <w:noProof/>
                  <w:webHidden/>
                </w:rPr>
                <w:fldChar w:fldCharType="begin"/>
              </w:r>
              <w:r w:rsidR="000521EC">
                <w:rPr>
                  <w:noProof/>
                  <w:webHidden/>
                </w:rPr>
                <w:instrText xml:space="preserve"> PAGEREF _Toc121332776 \h </w:instrText>
              </w:r>
              <w:r w:rsidR="000521EC">
                <w:rPr>
                  <w:noProof/>
                  <w:webHidden/>
                </w:rPr>
              </w:r>
              <w:r w:rsidR="000521EC">
                <w:rPr>
                  <w:noProof/>
                  <w:webHidden/>
                </w:rPr>
                <w:fldChar w:fldCharType="separate"/>
              </w:r>
              <w:r w:rsidR="0050134E">
                <w:rPr>
                  <w:noProof/>
                  <w:webHidden/>
                </w:rPr>
                <w:t>8</w:t>
              </w:r>
              <w:r w:rsidRPr="5FD573C4" w:rsidDel="0050134E" w:rsidR="5FD573C4">
                <w:rPr>
                  <w:noProof/>
                  <w:webHidden/>
                </w:rPr>
                <w:t>￼</w:t>
              </w:r>
              <w:r w:rsidR="000521EC">
                <w:rPr>
                  <w:noProof/>
                  <w:webHidden/>
                </w:rPr>
                <w:fldChar w:fldCharType="end"/>
              </w:r>
              <w:r>
                <w:rPr>
                  <w:noProof/>
                </w:rPr>
                <w:fldChar w:fldCharType="end"/>
              </w:r>
            </w:p>
            <w:p w:rsidR="000521EC" w:rsidP="5FD573C4" w:rsidRDefault="00000000" w14:paraId="5AAEB90F" w14:textId="7FE2ECEA">
              <w:pPr>
                <w:pStyle w:val="TOC1"/>
                <w:tabs>
                  <w:tab w:val="right" w:leader="dot" w:pos="9016"/>
                </w:tabs>
                <w:rPr>
                  <w:noProof/>
                  <w:kern w:val="0"/>
                  <w:lang w:eastAsia="en-IN"/>
                  <w14:ligatures w14:val="none"/>
                </w:rPr>
              </w:pPr>
              <w:r>
                <w:fldChar w:fldCharType="begin"/>
              </w:r>
              <w:r>
                <w:instrText>HYPERLINK \l "_Toc121332777"</w:instrText>
              </w:r>
              <w:r>
                <w:fldChar w:fldCharType="separate"/>
              </w:r>
              <w:r w:rsidRPr="006252EE" w:rsidR="000521EC">
                <w:rPr>
                  <w:rStyle w:val="Hyperlink"/>
                  <w:noProof/>
                  <w:lang w:val="en-GB"/>
                </w:rPr>
                <w:t>Contribution to the Program:</w:t>
              </w:r>
              <w:r w:rsidR="000521EC">
                <w:rPr>
                  <w:noProof/>
                  <w:webHidden/>
                </w:rPr>
                <w:tab/>
              </w:r>
              <w:r w:rsidR="000521EC">
                <w:rPr>
                  <w:noProof/>
                  <w:webHidden/>
                </w:rPr>
                <w:fldChar w:fldCharType="begin"/>
              </w:r>
              <w:r w:rsidR="000521EC">
                <w:rPr>
                  <w:noProof/>
                  <w:webHidden/>
                </w:rPr>
                <w:instrText xml:space="preserve"> PAGEREF _Toc121332777 \h </w:instrText>
              </w:r>
              <w:r w:rsidR="000521EC">
                <w:rPr>
                  <w:noProof/>
                  <w:webHidden/>
                </w:rPr>
              </w:r>
              <w:r w:rsidR="000521EC">
                <w:rPr>
                  <w:noProof/>
                  <w:webHidden/>
                </w:rPr>
                <w:fldChar w:fldCharType="separate"/>
              </w:r>
              <w:r w:rsidR="0050134E">
                <w:rPr>
                  <w:noProof/>
                  <w:webHidden/>
                </w:rPr>
                <w:t>8</w:t>
              </w:r>
              <w:r w:rsidRPr="5FD573C4" w:rsidDel="0050134E" w:rsidR="5FD573C4">
                <w:rPr>
                  <w:noProof/>
                  <w:webHidden/>
                </w:rPr>
                <w:t>￼</w:t>
              </w:r>
              <w:r w:rsidR="000521EC">
                <w:rPr>
                  <w:noProof/>
                  <w:webHidden/>
                </w:rPr>
                <w:fldChar w:fldCharType="end"/>
              </w:r>
              <w:r>
                <w:rPr>
                  <w:noProof/>
                </w:rPr>
                <w:fldChar w:fldCharType="end"/>
              </w:r>
            </w:p>
            <w:p w:rsidR="000521EC" w:rsidP="5FD573C4" w:rsidRDefault="00000000" w14:paraId="7BFE4E49" w14:textId="3FA7CAE3">
              <w:pPr>
                <w:pStyle w:val="TOC1"/>
                <w:tabs>
                  <w:tab w:val="right" w:leader="dot" w:pos="9016"/>
                </w:tabs>
                <w:rPr>
                  <w:noProof/>
                  <w:kern w:val="0"/>
                  <w:lang w:eastAsia="en-IN"/>
                  <w14:ligatures w14:val="none"/>
                </w:rPr>
              </w:pPr>
              <w:r>
                <w:fldChar w:fldCharType="begin"/>
              </w:r>
              <w:r>
                <w:instrText>HYPERLINK \l "_Toc121332778"</w:instrText>
              </w:r>
              <w:r>
                <w:fldChar w:fldCharType="separate"/>
              </w:r>
              <w:r w:rsidRPr="006252EE" w:rsidR="000521EC">
                <w:rPr>
                  <w:rStyle w:val="Hyperlink"/>
                  <w:noProof/>
                  <w:lang w:val="en-GB"/>
                </w:rPr>
                <w:t>Useful Resources:</w:t>
              </w:r>
              <w:r w:rsidR="000521EC">
                <w:rPr>
                  <w:noProof/>
                  <w:webHidden/>
                </w:rPr>
                <w:tab/>
              </w:r>
              <w:r w:rsidR="000521EC">
                <w:rPr>
                  <w:noProof/>
                  <w:webHidden/>
                </w:rPr>
                <w:fldChar w:fldCharType="begin"/>
              </w:r>
              <w:r w:rsidR="000521EC">
                <w:rPr>
                  <w:noProof/>
                  <w:webHidden/>
                </w:rPr>
                <w:instrText xml:space="preserve"> PAGEREF _Toc121332778 \h </w:instrText>
              </w:r>
              <w:r w:rsidR="000521EC">
                <w:rPr>
                  <w:noProof/>
                  <w:webHidden/>
                </w:rPr>
              </w:r>
              <w:r w:rsidR="000521EC">
                <w:rPr>
                  <w:noProof/>
                  <w:webHidden/>
                </w:rPr>
                <w:fldChar w:fldCharType="separate"/>
              </w:r>
              <w:r w:rsidR="0050134E">
                <w:rPr>
                  <w:noProof/>
                  <w:webHidden/>
                </w:rPr>
                <w:t>8</w:t>
              </w:r>
              <w:r w:rsidRPr="5FD573C4" w:rsidDel="0050134E" w:rsidR="5FD573C4">
                <w:rPr>
                  <w:noProof/>
                  <w:webHidden/>
                </w:rPr>
                <w:t>￼</w:t>
              </w:r>
              <w:r w:rsidR="000521EC">
                <w:rPr>
                  <w:noProof/>
                  <w:webHidden/>
                </w:rPr>
                <w:fldChar w:fldCharType="end"/>
              </w:r>
              <w:r>
                <w:rPr>
                  <w:noProof/>
                </w:rPr>
                <w:fldChar w:fldCharType="end"/>
              </w:r>
            </w:p>
            <w:p w:rsidR="000521EC" w:rsidP="5FD573C4" w:rsidRDefault="00000000" w14:paraId="660E3E8D" w14:textId="231F464D">
              <w:pPr>
                <w:pStyle w:val="TOC2"/>
                <w:tabs>
                  <w:tab w:val="right" w:leader="dot" w:pos="9016"/>
                </w:tabs>
                <w:rPr>
                  <w:noProof/>
                  <w:kern w:val="0"/>
                  <w:lang w:eastAsia="en-IN"/>
                  <w14:ligatures w14:val="none"/>
                </w:rPr>
              </w:pPr>
              <w:r>
                <w:fldChar w:fldCharType="begin"/>
              </w:r>
              <w:r>
                <w:instrText>HYPERLINK \l "_Toc121332779"</w:instrText>
              </w:r>
              <w:r>
                <w:fldChar w:fldCharType="separate"/>
              </w:r>
              <w:r w:rsidRPr="006252EE" w:rsidR="000521EC">
                <w:rPr>
                  <w:rStyle w:val="Hyperlink"/>
                  <w:noProof/>
                  <w:lang w:val="en-GB"/>
                </w:rPr>
                <w:t>Presentation and intro video</w:t>
              </w:r>
              <w:r w:rsidR="000521EC">
                <w:rPr>
                  <w:noProof/>
                  <w:webHidden/>
                </w:rPr>
                <w:tab/>
              </w:r>
              <w:r w:rsidR="000521EC">
                <w:rPr>
                  <w:noProof/>
                  <w:webHidden/>
                </w:rPr>
                <w:fldChar w:fldCharType="begin"/>
              </w:r>
              <w:r w:rsidR="000521EC">
                <w:rPr>
                  <w:noProof/>
                  <w:webHidden/>
                </w:rPr>
                <w:instrText xml:space="preserve"> PAGEREF _Toc121332779 \h </w:instrText>
              </w:r>
              <w:r w:rsidR="000521EC">
                <w:rPr>
                  <w:noProof/>
                  <w:webHidden/>
                </w:rPr>
              </w:r>
              <w:r w:rsidR="000521EC">
                <w:rPr>
                  <w:noProof/>
                  <w:webHidden/>
                </w:rPr>
                <w:fldChar w:fldCharType="separate"/>
              </w:r>
              <w:r w:rsidR="0050134E">
                <w:rPr>
                  <w:noProof/>
                  <w:webHidden/>
                </w:rPr>
                <w:t>9</w:t>
              </w:r>
              <w:r w:rsidRPr="5FD573C4" w:rsidDel="0050134E" w:rsidR="5FD573C4">
                <w:rPr>
                  <w:noProof/>
                  <w:webHidden/>
                </w:rPr>
                <w:t>￼</w:t>
              </w:r>
              <w:r w:rsidR="000521EC">
                <w:rPr>
                  <w:noProof/>
                  <w:webHidden/>
                </w:rPr>
                <w:fldChar w:fldCharType="end"/>
              </w:r>
              <w:r>
                <w:rPr>
                  <w:noProof/>
                </w:rPr>
                <w:fldChar w:fldCharType="end"/>
              </w:r>
            </w:p>
            <w:p w:rsidR="000521EC" w:rsidP="5FD573C4" w:rsidRDefault="00000000" w14:paraId="4B82A720" w14:textId="01D8B7AA">
              <w:pPr>
                <w:pStyle w:val="TOC2"/>
                <w:tabs>
                  <w:tab w:val="right" w:leader="dot" w:pos="9016"/>
                </w:tabs>
                <w:rPr>
                  <w:noProof/>
                  <w:kern w:val="0"/>
                  <w:lang w:eastAsia="en-IN"/>
                  <w14:ligatures w14:val="none"/>
                </w:rPr>
              </w:pPr>
              <w:r>
                <w:fldChar w:fldCharType="begin"/>
              </w:r>
              <w:r>
                <w:instrText>HYPERLINK \l "_Toc121332780"</w:instrText>
              </w:r>
              <w:r>
                <w:fldChar w:fldCharType="separate"/>
              </w:r>
              <w:r w:rsidRPr="006252EE" w:rsidR="000521EC">
                <w:rPr>
                  <w:rStyle w:val="Hyperlink"/>
                  <w:noProof/>
                  <w:lang w:val="en-GB"/>
                </w:rPr>
                <w:t>Important links</w:t>
              </w:r>
              <w:r w:rsidR="000521EC">
                <w:rPr>
                  <w:noProof/>
                  <w:webHidden/>
                </w:rPr>
                <w:tab/>
              </w:r>
              <w:r w:rsidR="000521EC">
                <w:rPr>
                  <w:noProof/>
                  <w:webHidden/>
                </w:rPr>
                <w:fldChar w:fldCharType="begin"/>
              </w:r>
              <w:r w:rsidR="000521EC">
                <w:rPr>
                  <w:noProof/>
                  <w:webHidden/>
                </w:rPr>
                <w:instrText xml:space="preserve"> PAGEREF _Toc121332780 \h </w:instrText>
              </w:r>
              <w:r w:rsidR="000521EC">
                <w:rPr>
                  <w:noProof/>
                  <w:webHidden/>
                </w:rPr>
              </w:r>
              <w:r w:rsidR="000521EC">
                <w:rPr>
                  <w:noProof/>
                  <w:webHidden/>
                </w:rPr>
                <w:fldChar w:fldCharType="separate"/>
              </w:r>
              <w:r w:rsidR="0050134E">
                <w:rPr>
                  <w:noProof/>
                  <w:webHidden/>
                </w:rPr>
                <w:t>9</w:t>
              </w:r>
              <w:r w:rsidRPr="5FD573C4" w:rsidDel="0050134E" w:rsidR="5FD573C4">
                <w:rPr>
                  <w:noProof/>
                  <w:webHidden/>
                </w:rPr>
                <w:t>￼</w:t>
              </w:r>
              <w:r w:rsidR="000521EC">
                <w:rPr>
                  <w:noProof/>
                  <w:webHidden/>
                </w:rPr>
                <w:fldChar w:fldCharType="end"/>
              </w:r>
              <w:r>
                <w:rPr>
                  <w:noProof/>
                </w:rPr>
                <w:fldChar w:fldCharType="end"/>
              </w:r>
            </w:p>
            <w:p w:rsidR="000521EC" w:rsidP="5FD573C4" w:rsidRDefault="00000000" w14:paraId="6E5252C9" w14:textId="720AB75E">
              <w:pPr>
                <w:pStyle w:val="TOC2"/>
                <w:tabs>
                  <w:tab w:val="right" w:leader="dot" w:pos="9016"/>
                </w:tabs>
                <w:rPr>
                  <w:noProof/>
                  <w:kern w:val="0"/>
                  <w:lang w:eastAsia="en-IN"/>
                  <w14:ligatures w14:val="none"/>
                </w:rPr>
              </w:pPr>
              <w:r>
                <w:fldChar w:fldCharType="begin"/>
              </w:r>
              <w:r>
                <w:instrText>HYPERLINK \l "_Toc121332781"</w:instrText>
              </w:r>
              <w:r>
                <w:fldChar w:fldCharType="separate"/>
              </w:r>
              <w:r w:rsidRPr="006252EE" w:rsidR="000521EC">
                <w:rPr>
                  <w:rStyle w:val="Hyperlink"/>
                  <w:noProof/>
                  <w:lang w:val="en-GB"/>
                </w:rPr>
                <w:t>Answers</w:t>
              </w:r>
              <w:r w:rsidR="000521EC">
                <w:rPr>
                  <w:noProof/>
                  <w:webHidden/>
                </w:rPr>
                <w:tab/>
              </w:r>
              <w:r w:rsidR="000521EC">
                <w:rPr>
                  <w:noProof/>
                  <w:webHidden/>
                </w:rPr>
                <w:fldChar w:fldCharType="begin"/>
              </w:r>
              <w:r w:rsidR="000521EC">
                <w:rPr>
                  <w:noProof/>
                  <w:webHidden/>
                </w:rPr>
                <w:instrText xml:space="preserve"> PAGEREF _Toc121332781 \h </w:instrText>
              </w:r>
              <w:r w:rsidR="000521EC">
                <w:rPr>
                  <w:noProof/>
                  <w:webHidden/>
                </w:rPr>
              </w:r>
              <w:r w:rsidR="000521EC">
                <w:rPr>
                  <w:noProof/>
                  <w:webHidden/>
                </w:rPr>
                <w:fldChar w:fldCharType="separate"/>
              </w:r>
              <w:r w:rsidR="0050134E">
                <w:rPr>
                  <w:noProof/>
                  <w:webHidden/>
                </w:rPr>
                <w:t>9</w:t>
              </w:r>
              <w:r w:rsidRPr="5FD573C4" w:rsidDel="0050134E" w:rsidR="5FD573C4">
                <w:rPr>
                  <w:noProof/>
                  <w:webHidden/>
                </w:rPr>
                <w:t>￼</w:t>
              </w:r>
              <w:r w:rsidR="000521EC">
                <w:rPr>
                  <w:noProof/>
                  <w:webHidden/>
                </w:rPr>
                <w:fldChar w:fldCharType="end"/>
              </w:r>
              <w:r>
                <w:rPr>
                  <w:noProof/>
                </w:rPr>
                <w:fldChar w:fldCharType="end"/>
              </w:r>
            </w:p>
            <w:p w:rsidR="00E64632" w:rsidRDefault="00E64632" w14:paraId="3C21C9F4" w14:textId="6626E9D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E64632" w:rsidRDefault="00E64632" w14:paraId="2BCBFB73" w14:textId="77777777">
          <w:pPr>
            <w:rPr>
              <w:rFonts w:eastAsiaTheme="minorEastAsia"/>
              <w:color w:val="0F6FC6" w:themeColor="accent1"/>
              <w:kern w:val="0"/>
              <w:lang w:val="en-US"/>
              <w14:ligatures w14:val="none"/>
            </w:rPr>
          </w:pPr>
        </w:p>
        <w:p w:rsidR="00654E2F" w:rsidRDefault="00654E2F" w14:paraId="3C7873AB" w14:textId="5518CFA7">
          <w:pPr>
            <w:rPr>
              <w:rFonts w:eastAsiaTheme="minorEastAsia"/>
              <w:color w:val="0F6FC6" w:themeColor="accent1"/>
              <w:kern w:val="0"/>
              <w:lang w:val="en-US"/>
              <w14:ligatures w14:val="none"/>
            </w:rPr>
          </w:pPr>
          <w:r>
            <w:rPr>
              <w:rFonts w:eastAsiaTheme="minorEastAsia"/>
              <w:color w:val="0F6FC6" w:themeColor="accent1"/>
              <w:kern w:val="0"/>
              <w:lang w:val="en-US"/>
              <w14:ligatures w14:val="none"/>
            </w:rPr>
            <w:br w:type="page"/>
          </w:r>
        </w:p>
      </w:sdtContent>
    </w:sdt>
    <w:p w:rsidRPr="002326A3" w:rsidR="00BB65AE" w:rsidP="00E44264" w:rsidRDefault="00BB65AE" w14:paraId="2D24C939" w14:textId="65DAF55E">
      <w:pPr>
        <w:pStyle w:val="Heading1"/>
        <w:rPr>
          <w:sz w:val="36"/>
          <w:szCs w:val="36"/>
          <w:lang w:val="en-GB"/>
        </w:rPr>
      </w:pPr>
      <w:bookmarkStart w:name="_Toc121332769" w:id="19"/>
      <w:r w:rsidRPr="002326A3">
        <w:rPr>
          <w:sz w:val="36"/>
          <w:szCs w:val="36"/>
          <w:lang w:val="en-GB"/>
        </w:rPr>
        <w:lastRenderedPageBreak/>
        <w:t>Azure Synapse Data Explorer</w:t>
      </w:r>
      <w:r w:rsidRPr="002326A3" w:rsidR="00E44264">
        <w:rPr>
          <w:sz w:val="36"/>
          <w:szCs w:val="36"/>
          <w:lang w:val="en-GB"/>
        </w:rPr>
        <w:t>–In–A–Day</w:t>
      </w:r>
      <w:bookmarkEnd w:id="19"/>
      <w:r w:rsidRPr="002326A3" w:rsidR="00E44264">
        <w:rPr>
          <w:sz w:val="36"/>
          <w:szCs w:val="36"/>
          <w:lang w:val="en-GB"/>
        </w:rPr>
        <w:t xml:space="preserve"> </w:t>
      </w:r>
    </w:p>
    <w:p w:rsidRPr="002326A3" w:rsidR="00CC0867" w:rsidRDefault="004122FB" w14:paraId="2789098A" w14:textId="4D1A5536">
      <w:pPr>
        <w:rPr>
          <w:sz w:val="24"/>
          <w:szCs w:val="24"/>
          <w:lang w:val="en-GB"/>
        </w:rPr>
      </w:pPr>
      <w:r w:rsidRPr="002326A3">
        <w:rPr>
          <w:sz w:val="24"/>
          <w:szCs w:val="24"/>
          <w:lang w:val="en-GB"/>
        </w:rPr>
        <w:t xml:space="preserve">ADX-In-A-Day is a </w:t>
      </w:r>
      <w:r w:rsidRPr="002326A3" w:rsidR="00CC0867">
        <w:rPr>
          <w:sz w:val="24"/>
          <w:szCs w:val="24"/>
          <w:lang w:val="en-GB"/>
        </w:rPr>
        <w:t>hands-</w:t>
      </w:r>
      <w:r w:rsidRPr="002326A3" w:rsidR="00DE226B">
        <w:rPr>
          <w:sz w:val="24"/>
          <w:szCs w:val="24"/>
          <w:lang w:val="en-GB"/>
        </w:rPr>
        <w:t>o</w:t>
      </w:r>
      <w:r w:rsidRPr="002326A3" w:rsidR="00CC0867">
        <w:rPr>
          <w:sz w:val="24"/>
          <w:szCs w:val="24"/>
          <w:lang w:val="en-GB"/>
        </w:rPr>
        <w:t xml:space="preserve">n, </w:t>
      </w:r>
      <w:r w:rsidRPr="002326A3" w:rsidR="004E2384">
        <w:rPr>
          <w:sz w:val="24"/>
          <w:szCs w:val="24"/>
          <w:lang w:val="en-GB"/>
        </w:rPr>
        <w:t>learning session</w:t>
      </w:r>
      <w:r w:rsidRPr="002326A3">
        <w:rPr>
          <w:sz w:val="24"/>
          <w:szCs w:val="24"/>
          <w:lang w:val="en-GB"/>
        </w:rPr>
        <w:t xml:space="preserve"> aimed </w:t>
      </w:r>
      <w:r w:rsidRPr="002326A3" w:rsidR="00911737">
        <w:rPr>
          <w:sz w:val="24"/>
          <w:szCs w:val="24"/>
          <w:lang w:val="en-GB"/>
        </w:rPr>
        <w:t xml:space="preserve">to provide Azure </w:t>
      </w:r>
      <w:r w:rsidR="00180EEE">
        <w:rPr>
          <w:sz w:val="24"/>
          <w:szCs w:val="24"/>
          <w:lang w:val="en-GB"/>
        </w:rPr>
        <w:t>S</w:t>
      </w:r>
      <w:r w:rsidRPr="002326A3" w:rsidR="00911737">
        <w:rPr>
          <w:sz w:val="24"/>
          <w:szCs w:val="24"/>
          <w:lang w:val="en-GB"/>
        </w:rPr>
        <w:t xml:space="preserve">ynapse </w:t>
      </w:r>
      <w:r w:rsidR="00180EEE">
        <w:rPr>
          <w:sz w:val="24"/>
          <w:szCs w:val="24"/>
          <w:lang w:val="en-GB"/>
        </w:rPr>
        <w:t>D</w:t>
      </w:r>
      <w:r w:rsidRPr="002326A3" w:rsidR="00911737">
        <w:rPr>
          <w:sz w:val="24"/>
          <w:szCs w:val="24"/>
          <w:lang w:val="en-GB"/>
        </w:rPr>
        <w:t xml:space="preserve">ata </w:t>
      </w:r>
      <w:r w:rsidR="00180EEE">
        <w:rPr>
          <w:sz w:val="24"/>
          <w:szCs w:val="24"/>
          <w:lang w:val="en-GB"/>
        </w:rPr>
        <w:t>E</w:t>
      </w:r>
      <w:r w:rsidRPr="002326A3" w:rsidR="00911737">
        <w:rPr>
          <w:sz w:val="24"/>
          <w:szCs w:val="24"/>
          <w:lang w:val="en-GB"/>
        </w:rPr>
        <w:t>xplorer knowledge</w:t>
      </w:r>
      <w:r w:rsidRPr="002326A3" w:rsidR="0093615A">
        <w:rPr>
          <w:sz w:val="24"/>
          <w:szCs w:val="24"/>
          <w:lang w:val="en-GB"/>
        </w:rPr>
        <w:t xml:space="preserve"> to</w:t>
      </w:r>
      <w:r w:rsidRPr="002326A3">
        <w:rPr>
          <w:sz w:val="24"/>
          <w:szCs w:val="24"/>
          <w:lang w:val="en-GB"/>
        </w:rPr>
        <w:t xml:space="preserve"> </w:t>
      </w:r>
      <w:r w:rsidRPr="002326A3" w:rsidR="009F31EA">
        <w:rPr>
          <w:sz w:val="24"/>
          <w:szCs w:val="24"/>
          <w:lang w:val="en-GB"/>
        </w:rPr>
        <w:t>participants</w:t>
      </w:r>
      <w:r w:rsidRPr="002326A3">
        <w:rPr>
          <w:sz w:val="24"/>
          <w:szCs w:val="24"/>
          <w:lang w:val="en-GB"/>
        </w:rPr>
        <w:t xml:space="preserve"> </w:t>
      </w:r>
      <w:r w:rsidRPr="002326A3" w:rsidR="009F31EA">
        <w:rPr>
          <w:sz w:val="24"/>
          <w:szCs w:val="24"/>
          <w:lang w:val="en-GB"/>
        </w:rPr>
        <w:t xml:space="preserve">having minimal or </w:t>
      </w:r>
      <w:r w:rsidRPr="002326A3" w:rsidR="00D311E3">
        <w:rPr>
          <w:sz w:val="24"/>
          <w:szCs w:val="24"/>
          <w:lang w:val="en-GB"/>
        </w:rPr>
        <w:t>no</w:t>
      </w:r>
      <w:r w:rsidRPr="002326A3" w:rsidR="009F31EA">
        <w:rPr>
          <w:sz w:val="24"/>
          <w:szCs w:val="24"/>
          <w:lang w:val="en-GB"/>
        </w:rPr>
        <w:t xml:space="preserve"> prior</w:t>
      </w:r>
      <w:r w:rsidR="005C752A">
        <w:rPr>
          <w:sz w:val="24"/>
          <w:szCs w:val="24"/>
          <w:lang w:val="en-GB"/>
        </w:rPr>
        <w:t xml:space="preserve"> exposure to the product</w:t>
      </w:r>
      <w:r w:rsidRPr="002326A3" w:rsidR="009F31EA">
        <w:rPr>
          <w:sz w:val="24"/>
          <w:szCs w:val="24"/>
          <w:lang w:val="en-GB"/>
        </w:rPr>
        <w:t xml:space="preserve">. </w:t>
      </w:r>
      <w:r w:rsidRPr="002326A3" w:rsidR="007C4906">
        <w:rPr>
          <w:sz w:val="24"/>
          <w:szCs w:val="24"/>
          <w:lang w:val="en-GB"/>
        </w:rPr>
        <w:t xml:space="preserve">The topics covered in </w:t>
      </w:r>
      <w:r w:rsidRPr="002326A3" w:rsidR="00CC0867">
        <w:rPr>
          <w:sz w:val="24"/>
          <w:szCs w:val="24"/>
          <w:lang w:val="en-GB"/>
        </w:rPr>
        <w:t>these hands-on sessions</w:t>
      </w:r>
      <w:r w:rsidRPr="002326A3" w:rsidR="007C4906">
        <w:rPr>
          <w:sz w:val="24"/>
          <w:szCs w:val="24"/>
          <w:lang w:val="en-GB"/>
        </w:rPr>
        <w:t xml:space="preserve"> are fundamental topic</w:t>
      </w:r>
      <w:r w:rsidRPr="002326A3" w:rsidR="007B0961">
        <w:rPr>
          <w:sz w:val="24"/>
          <w:szCs w:val="24"/>
          <w:lang w:val="en-GB"/>
        </w:rPr>
        <w:t>s relating to ADX</w:t>
      </w:r>
      <w:r w:rsidRPr="002326A3" w:rsidR="00A5202B">
        <w:rPr>
          <w:sz w:val="24"/>
          <w:szCs w:val="24"/>
          <w:lang w:val="en-GB"/>
        </w:rPr>
        <w:t xml:space="preserve"> and Kusto Query </w:t>
      </w:r>
      <w:r w:rsidRPr="002326A3" w:rsidR="00552809">
        <w:rPr>
          <w:sz w:val="24"/>
          <w:szCs w:val="24"/>
          <w:lang w:val="en-GB"/>
        </w:rPr>
        <w:t>Language (</w:t>
      </w:r>
      <w:r w:rsidRPr="002326A3" w:rsidR="00A5202B">
        <w:rPr>
          <w:sz w:val="24"/>
          <w:szCs w:val="24"/>
          <w:lang w:val="en-GB"/>
        </w:rPr>
        <w:t>KQL)</w:t>
      </w:r>
      <w:r w:rsidRPr="002326A3" w:rsidR="007B0961">
        <w:rPr>
          <w:sz w:val="24"/>
          <w:szCs w:val="24"/>
          <w:lang w:val="en-GB"/>
        </w:rPr>
        <w:t xml:space="preserve">. </w:t>
      </w:r>
      <w:r w:rsidRPr="002326A3" w:rsidR="00875AFB">
        <w:rPr>
          <w:sz w:val="24"/>
          <w:szCs w:val="24"/>
          <w:lang w:val="en-GB"/>
        </w:rPr>
        <w:t xml:space="preserve">The Learning sessions are divided into 2 labs meant to be </w:t>
      </w:r>
      <w:r w:rsidRPr="002326A3" w:rsidR="005D0E7B">
        <w:rPr>
          <w:sz w:val="24"/>
          <w:szCs w:val="24"/>
          <w:lang w:val="en-GB"/>
        </w:rPr>
        <w:t xml:space="preserve">delivered in any of the 2 following </w:t>
      </w:r>
      <w:r w:rsidRPr="002326A3" w:rsidR="00552809">
        <w:rPr>
          <w:sz w:val="24"/>
          <w:szCs w:val="24"/>
          <w:lang w:val="en-GB"/>
        </w:rPr>
        <w:t>styles.</w:t>
      </w:r>
    </w:p>
    <w:p w:rsidRPr="002326A3" w:rsidR="005D0E7B" w:rsidP="005D0E7B" w:rsidRDefault="005D0E7B" w14:paraId="47A2BFE6" w14:textId="08252763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2326A3">
        <w:rPr>
          <w:sz w:val="24"/>
          <w:szCs w:val="24"/>
          <w:lang w:val="en-GB"/>
        </w:rPr>
        <w:t>2 days of 4 Hours each (Day 1 – Lab 1 and Day 2 – Lab 2)</w:t>
      </w:r>
      <w:r w:rsidRPr="002326A3" w:rsidR="003769DF">
        <w:rPr>
          <w:sz w:val="24"/>
          <w:szCs w:val="24"/>
          <w:lang w:val="en-GB"/>
        </w:rPr>
        <w:t xml:space="preserve"> - Recommended</w:t>
      </w:r>
    </w:p>
    <w:p w:rsidRPr="002326A3" w:rsidR="005D0E7B" w:rsidP="005D0E7B" w:rsidRDefault="005D0E7B" w14:paraId="427BD7AF" w14:textId="03B9638C">
      <w:pPr>
        <w:ind w:left="1440"/>
        <w:rPr>
          <w:sz w:val="24"/>
          <w:szCs w:val="24"/>
          <w:lang w:val="en-GB"/>
        </w:rPr>
      </w:pPr>
      <w:r w:rsidRPr="002326A3">
        <w:rPr>
          <w:sz w:val="24"/>
          <w:szCs w:val="24"/>
          <w:lang w:val="en-GB"/>
        </w:rPr>
        <w:t>(OR)</w:t>
      </w:r>
    </w:p>
    <w:p w:rsidRPr="002326A3" w:rsidR="005D0E7B" w:rsidP="005D0E7B" w:rsidRDefault="005D0E7B" w14:paraId="7A2C9FCA" w14:textId="4B03E508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2326A3">
        <w:rPr>
          <w:sz w:val="24"/>
          <w:szCs w:val="24"/>
          <w:lang w:val="en-GB"/>
        </w:rPr>
        <w:t>1 day of 8</w:t>
      </w:r>
      <w:r w:rsidR="00274BD7">
        <w:rPr>
          <w:sz w:val="24"/>
          <w:szCs w:val="24"/>
          <w:lang w:val="en-GB"/>
        </w:rPr>
        <w:t xml:space="preserve"> </w:t>
      </w:r>
      <w:r w:rsidRPr="002326A3" w:rsidR="003769DF">
        <w:rPr>
          <w:sz w:val="24"/>
          <w:szCs w:val="24"/>
          <w:lang w:val="en-GB"/>
        </w:rPr>
        <w:t>Hours (Day 1 – Lab 1 and Lab 2)</w:t>
      </w:r>
    </w:p>
    <w:p w:rsidR="00274BD7" w:rsidRDefault="00274BD7" w14:paraId="6C6D69FA" w14:textId="76A8908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case of fully remote or hybrid deliveries, we highly recommend to deliver it over 2 half days.</w:t>
      </w:r>
    </w:p>
    <w:p w:rsidRPr="002326A3" w:rsidR="00CC0867" w:rsidRDefault="003769DF" w14:paraId="5D879F8D" w14:textId="049BEF5C">
      <w:pPr>
        <w:rPr>
          <w:sz w:val="24"/>
          <w:szCs w:val="24"/>
          <w:lang w:val="en-GB"/>
        </w:rPr>
      </w:pPr>
      <w:r w:rsidRPr="002326A3">
        <w:rPr>
          <w:sz w:val="24"/>
          <w:szCs w:val="24"/>
          <w:lang w:val="en-GB"/>
        </w:rPr>
        <w:t xml:space="preserve">This document is created to </w:t>
      </w:r>
      <w:r w:rsidRPr="002326A3" w:rsidR="00AE4675">
        <w:rPr>
          <w:sz w:val="24"/>
          <w:szCs w:val="24"/>
          <w:lang w:val="en-GB"/>
        </w:rPr>
        <w:t xml:space="preserve">help instructors /proctors to successfully deliver ADX-In-A-Day to </w:t>
      </w:r>
      <w:r w:rsidRPr="002326A3" w:rsidR="006266C0">
        <w:rPr>
          <w:sz w:val="24"/>
          <w:szCs w:val="24"/>
          <w:lang w:val="en-GB"/>
        </w:rPr>
        <w:t>audience and make the content self-</w:t>
      </w:r>
      <w:r w:rsidR="004924BE">
        <w:rPr>
          <w:sz w:val="24"/>
          <w:szCs w:val="24"/>
          <w:lang w:val="en-GB"/>
        </w:rPr>
        <w:t>sufficient</w:t>
      </w:r>
      <w:r w:rsidRPr="002326A3" w:rsidR="006266C0">
        <w:rPr>
          <w:sz w:val="24"/>
          <w:szCs w:val="24"/>
          <w:lang w:val="en-GB"/>
        </w:rPr>
        <w:t xml:space="preserve">.  Proctors are encouraged to complete the labs prior </w:t>
      </w:r>
      <w:r w:rsidR="00B95D68">
        <w:rPr>
          <w:sz w:val="24"/>
          <w:szCs w:val="24"/>
          <w:lang w:val="en-GB"/>
        </w:rPr>
        <w:t xml:space="preserve">to </w:t>
      </w:r>
      <w:r w:rsidRPr="002326A3" w:rsidR="006266C0">
        <w:rPr>
          <w:sz w:val="24"/>
          <w:szCs w:val="24"/>
          <w:lang w:val="en-GB"/>
        </w:rPr>
        <w:t xml:space="preserve">their delivery </w:t>
      </w:r>
      <w:r w:rsidRPr="002326A3" w:rsidR="00C0606D">
        <w:rPr>
          <w:sz w:val="24"/>
          <w:szCs w:val="24"/>
          <w:lang w:val="en-GB"/>
        </w:rPr>
        <w:t xml:space="preserve">to have an end-to-end knowledge on </w:t>
      </w:r>
      <w:r w:rsidRPr="002326A3" w:rsidR="00E71B56">
        <w:rPr>
          <w:sz w:val="24"/>
          <w:szCs w:val="24"/>
          <w:lang w:val="en-GB"/>
        </w:rPr>
        <w:t xml:space="preserve">topics, challenges, and tasks. Read further to get help on </w:t>
      </w:r>
      <w:r w:rsidRPr="002326A3" w:rsidR="00925A24">
        <w:rPr>
          <w:sz w:val="24"/>
          <w:szCs w:val="24"/>
          <w:lang w:val="en-GB"/>
        </w:rPr>
        <w:t xml:space="preserve">- Setting the stage for audience and their expectations, presentation, </w:t>
      </w:r>
      <w:r w:rsidR="00B95D68">
        <w:rPr>
          <w:sz w:val="24"/>
          <w:szCs w:val="24"/>
          <w:lang w:val="en-GB"/>
        </w:rPr>
        <w:t>l</w:t>
      </w:r>
      <w:r w:rsidRPr="002326A3" w:rsidR="005107B4">
        <w:rPr>
          <w:sz w:val="24"/>
          <w:szCs w:val="24"/>
          <w:lang w:val="en-GB"/>
        </w:rPr>
        <w:t>ab structure,</w:t>
      </w:r>
      <w:r w:rsidRPr="002326A3" w:rsidR="00925A24">
        <w:rPr>
          <w:sz w:val="24"/>
          <w:szCs w:val="24"/>
          <w:lang w:val="en-GB"/>
        </w:rPr>
        <w:t xml:space="preserve"> FAQ</w:t>
      </w:r>
      <w:r w:rsidRPr="002326A3" w:rsidR="004C6FCF">
        <w:rPr>
          <w:sz w:val="24"/>
          <w:szCs w:val="24"/>
          <w:lang w:val="en-GB"/>
        </w:rPr>
        <w:t>, contribution to the content.</w:t>
      </w:r>
      <w:r w:rsidRPr="002326A3" w:rsidR="005107B4">
        <w:rPr>
          <w:sz w:val="24"/>
          <w:szCs w:val="24"/>
          <w:lang w:val="en-GB"/>
        </w:rPr>
        <w:t xml:space="preserve"> </w:t>
      </w:r>
      <w:r w:rsidRPr="002326A3" w:rsidR="00E30BC3">
        <w:rPr>
          <w:sz w:val="24"/>
          <w:szCs w:val="24"/>
          <w:lang w:val="en-GB"/>
        </w:rPr>
        <w:t xml:space="preserve"> Instructors who complete </w:t>
      </w:r>
      <w:r w:rsidR="001F1683">
        <w:rPr>
          <w:sz w:val="24"/>
          <w:szCs w:val="24"/>
          <w:lang w:val="en-GB"/>
        </w:rPr>
        <w:t xml:space="preserve">delivery of </w:t>
      </w:r>
      <w:r w:rsidRPr="002326A3" w:rsidR="00E30BC3">
        <w:rPr>
          <w:sz w:val="24"/>
          <w:szCs w:val="24"/>
          <w:lang w:val="en-GB"/>
        </w:rPr>
        <w:t xml:space="preserve">at least one ADX-In-A-Day </w:t>
      </w:r>
      <w:r w:rsidRPr="002326A3" w:rsidR="007D0F45">
        <w:rPr>
          <w:sz w:val="24"/>
          <w:szCs w:val="24"/>
          <w:lang w:val="en-GB"/>
        </w:rPr>
        <w:t xml:space="preserve">session will be issued a ‘Special’ ADX-In-A-Day </w:t>
      </w:r>
      <w:r w:rsidRPr="002326A3" w:rsidR="0074430F">
        <w:rPr>
          <w:sz w:val="24"/>
          <w:szCs w:val="24"/>
          <w:lang w:val="en-GB"/>
        </w:rPr>
        <w:t>Instructor badge.</w:t>
      </w:r>
    </w:p>
    <w:p w:rsidRPr="00323FA8" w:rsidR="00323FA8" w:rsidP="5FD573C4" w:rsidRDefault="00323FA8" w14:paraId="1AF4310C" w14:noSpellErr="1" w14:textId="5A67764C">
      <w:pPr>
        <w:pStyle w:val="Normal"/>
        <w:rPr>
          <w:lang w:val="en-GB"/>
        </w:rPr>
        <w:pPrChange w:author="Surya Teja Josyula" w:date="2023-07-24T11:48:58.737Z">
          <w:pPr>
            <w:pStyle w:val="Heading1"/>
          </w:pPr>
        </w:pPrChange>
      </w:pPr>
      <w:ins w:author="Surya Teja Josyula" w:date="2023-07-24T17:11:00Z" w:id="837296396">
        <w:r w:rsidRPr="5FD573C4" w:rsidR="00323FA8">
          <w:rPr>
            <w:noProof/>
            <w:lang w:val="en-GB"/>
          </w:rPr>
          <w:t xml:space="preserve">                                                               </w:t>
        </w:r>
      </w:ins>
      <w:ins w:author="Surya Teja Josyula" w:date="2023-07-24T17:10:00Z" w:id="1105598129">
        <w:r w:rsidR="00323FA8">
          <w:drawing>
            <wp:inline wp14:editId="572A862E" wp14:anchorId="16899951">
              <wp:extent cx="1361196" cy="1361196"/>
              <wp:effectExtent l="0" t="0" r="0" b="0"/>
              <wp:docPr id="1524287816" name="Picture 1" descr="A green badge with a gold star and a white circle&#10;&#10;Description automatically generated" title="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Picture 1"/>
                      <pic:cNvPicPr/>
                    </pic:nvPicPr>
                    <pic:blipFill>
                      <a:blip r:embed="Ree4b0d3a49de4844">
                        <a:extLst xmlns:a="http://schemas.openxmlformats.org/drawingml/2006/main"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0" flipH="0" flipV="0">
                        <a:off x="0" y="0"/>
                        <a:ext cx="1361196" cy="13611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Pr="002326A3" w:rsidR="00AB3CE1" w:rsidP="00AB3CE1" w:rsidRDefault="00AB3CE1" w14:paraId="2D46733C" w14:textId="42CA283F">
      <w:pPr>
        <w:pStyle w:val="Heading1"/>
        <w:rPr>
          <w:sz w:val="36"/>
          <w:szCs w:val="36"/>
          <w:lang w:val="en-GB"/>
        </w:rPr>
      </w:pPr>
      <w:bookmarkStart w:name="_Toc121332770" w:id="27"/>
      <w:r w:rsidRPr="002326A3">
        <w:rPr>
          <w:sz w:val="36"/>
          <w:szCs w:val="36"/>
          <w:lang w:val="en-GB"/>
        </w:rPr>
        <w:t>What are the expectations from Proctor?</w:t>
      </w:r>
      <w:bookmarkEnd w:id="27"/>
    </w:p>
    <w:p w:rsidRPr="002326A3" w:rsidR="00AB3CE1" w:rsidP="00AB3CE1" w:rsidRDefault="00B01709" w14:paraId="6076CAA2" w14:textId="43DB0C5C">
      <w:pPr>
        <w:rPr>
          <w:sz w:val="24"/>
          <w:szCs w:val="24"/>
          <w:lang w:val="en-GB"/>
        </w:rPr>
      </w:pPr>
      <w:r w:rsidRPr="002326A3">
        <w:rPr>
          <w:sz w:val="24"/>
          <w:szCs w:val="24"/>
          <w:lang w:val="en-GB"/>
        </w:rPr>
        <w:t>Be</w:t>
      </w:r>
      <w:r w:rsidR="00DF2935">
        <w:rPr>
          <w:sz w:val="24"/>
          <w:szCs w:val="24"/>
          <w:lang w:val="en-GB"/>
        </w:rPr>
        <w:t>ing</w:t>
      </w:r>
      <w:r w:rsidRPr="002326A3">
        <w:rPr>
          <w:sz w:val="24"/>
          <w:szCs w:val="24"/>
          <w:lang w:val="en-GB"/>
        </w:rPr>
        <w:t xml:space="preserve"> a</w:t>
      </w:r>
      <w:r w:rsidR="00DF2935">
        <w:rPr>
          <w:sz w:val="24"/>
          <w:szCs w:val="24"/>
          <w:lang w:val="en-GB"/>
        </w:rPr>
        <w:t>n</w:t>
      </w:r>
      <w:r w:rsidRPr="002326A3">
        <w:rPr>
          <w:sz w:val="24"/>
          <w:szCs w:val="24"/>
          <w:lang w:val="en-GB"/>
        </w:rPr>
        <w:t xml:space="preserve"> instructor/proctor means that we are fully aware of entire program and </w:t>
      </w:r>
      <w:r w:rsidRPr="002326A3" w:rsidR="00A4493E">
        <w:rPr>
          <w:sz w:val="24"/>
          <w:szCs w:val="24"/>
          <w:lang w:val="en-GB"/>
        </w:rPr>
        <w:t>can</w:t>
      </w:r>
      <w:r w:rsidRPr="002326A3">
        <w:rPr>
          <w:sz w:val="24"/>
          <w:szCs w:val="24"/>
          <w:lang w:val="en-GB"/>
        </w:rPr>
        <w:t xml:space="preserve"> </w:t>
      </w:r>
      <w:r w:rsidRPr="002326A3" w:rsidR="00EC6AE1">
        <w:rPr>
          <w:sz w:val="24"/>
          <w:szCs w:val="24"/>
          <w:lang w:val="en-GB"/>
        </w:rPr>
        <w:t>help participants achieve success in complet</w:t>
      </w:r>
      <w:r w:rsidR="00217675">
        <w:rPr>
          <w:sz w:val="24"/>
          <w:szCs w:val="24"/>
          <w:lang w:val="en-GB"/>
        </w:rPr>
        <w:t>ing</w:t>
      </w:r>
      <w:r w:rsidRPr="002326A3" w:rsidR="00EC6AE1">
        <w:rPr>
          <w:sz w:val="24"/>
          <w:szCs w:val="24"/>
          <w:lang w:val="en-GB"/>
        </w:rPr>
        <w:t xml:space="preserve"> the challenges</w:t>
      </w:r>
      <w:r w:rsidRPr="002326A3" w:rsidR="00060E64">
        <w:rPr>
          <w:sz w:val="24"/>
          <w:szCs w:val="24"/>
          <w:lang w:val="en-GB"/>
        </w:rPr>
        <w:t>, learn</w:t>
      </w:r>
      <w:r w:rsidR="00217675">
        <w:rPr>
          <w:sz w:val="24"/>
          <w:szCs w:val="24"/>
          <w:lang w:val="en-GB"/>
        </w:rPr>
        <w:t>ing</w:t>
      </w:r>
      <w:r w:rsidRPr="002326A3" w:rsidR="00060E64">
        <w:rPr>
          <w:sz w:val="24"/>
          <w:szCs w:val="24"/>
          <w:lang w:val="en-GB"/>
        </w:rPr>
        <w:t xml:space="preserve"> ADX fundamentals, work</w:t>
      </w:r>
      <w:r w:rsidR="003B473A">
        <w:rPr>
          <w:sz w:val="24"/>
          <w:szCs w:val="24"/>
          <w:lang w:val="en-GB"/>
        </w:rPr>
        <w:t>ing</w:t>
      </w:r>
      <w:r w:rsidRPr="002326A3" w:rsidR="00060E64">
        <w:rPr>
          <w:sz w:val="24"/>
          <w:szCs w:val="24"/>
          <w:lang w:val="en-GB"/>
        </w:rPr>
        <w:t xml:space="preserve"> with KQL queries</w:t>
      </w:r>
      <w:r w:rsidRPr="002326A3" w:rsidR="00EC6AE1">
        <w:rPr>
          <w:sz w:val="24"/>
          <w:szCs w:val="24"/>
          <w:lang w:val="en-GB"/>
        </w:rPr>
        <w:t xml:space="preserve"> and earn</w:t>
      </w:r>
      <w:r w:rsidR="003B473A">
        <w:rPr>
          <w:sz w:val="24"/>
          <w:szCs w:val="24"/>
          <w:lang w:val="en-GB"/>
        </w:rPr>
        <w:t>ing</w:t>
      </w:r>
      <w:r w:rsidRPr="002326A3" w:rsidR="00EC6AE1">
        <w:rPr>
          <w:sz w:val="24"/>
          <w:szCs w:val="24"/>
          <w:lang w:val="en-GB"/>
        </w:rPr>
        <w:t xml:space="preserve"> </w:t>
      </w:r>
      <w:r w:rsidRPr="002326A3" w:rsidR="00060E64">
        <w:rPr>
          <w:sz w:val="24"/>
          <w:szCs w:val="24"/>
          <w:lang w:val="en-GB"/>
        </w:rPr>
        <w:t>ADX-In-A-Badge.</w:t>
      </w:r>
      <w:r w:rsidR="00014348">
        <w:rPr>
          <w:sz w:val="24"/>
          <w:szCs w:val="24"/>
          <w:lang w:val="en-GB"/>
        </w:rPr>
        <w:t xml:space="preserve">  Instructor are expected to -</w:t>
      </w:r>
    </w:p>
    <w:p w:rsidRPr="002326A3" w:rsidR="00060E64" w:rsidP="004E0341" w:rsidRDefault="003F053D" w14:paraId="365767FE" w14:textId="053BB86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2326A3">
        <w:rPr>
          <w:sz w:val="24"/>
          <w:szCs w:val="24"/>
          <w:lang w:val="en-GB"/>
        </w:rPr>
        <w:t xml:space="preserve">Block calendars to completely </w:t>
      </w:r>
      <w:r w:rsidRPr="002326A3" w:rsidR="00CF33E5">
        <w:rPr>
          <w:sz w:val="24"/>
          <w:szCs w:val="24"/>
          <w:lang w:val="en-GB"/>
        </w:rPr>
        <w:t>dedicate 8 hours’ time to ADX-In-A-Day</w:t>
      </w:r>
      <w:r w:rsidRPr="002326A3" w:rsidR="00AD4DA2">
        <w:rPr>
          <w:sz w:val="24"/>
          <w:szCs w:val="24"/>
          <w:lang w:val="en-GB"/>
        </w:rPr>
        <w:t>.</w:t>
      </w:r>
    </w:p>
    <w:p w:rsidRPr="002326A3" w:rsidR="00A6778B" w:rsidP="004E0341" w:rsidRDefault="00A6778B" w14:paraId="16D70151" w14:textId="325FD378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2326A3">
        <w:rPr>
          <w:sz w:val="24"/>
          <w:szCs w:val="24"/>
          <w:lang w:val="en-GB"/>
        </w:rPr>
        <w:t xml:space="preserve">Be able to </w:t>
      </w:r>
      <w:r w:rsidRPr="002326A3" w:rsidR="00DA36A2">
        <w:rPr>
          <w:sz w:val="24"/>
          <w:szCs w:val="24"/>
          <w:lang w:val="en-GB"/>
        </w:rPr>
        <w:t>do presentation</w:t>
      </w:r>
      <w:r w:rsidRPr="002326A3" w:rsidR="00DF7FDB">
        <w:rPr>
          <w:sz w:val="24"/>
          <w:szCs w:val="24"/>
          <w:lang w:val="en-GB"/>
        </w:rPr>
        <w:t xml:space="preserve"> on the content.</w:t>
      </w:r>
    </w:p>
    <w:p w:rsidRPr="002326A3" w:rsidR="00CF33E5" w:rsidP="004E0341" w:rsidRDefault="00143B07" w14:paraId="7CFFB687" w14:textId="5F1EFBF9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2326A3">
        <w:rPr>
          <w:sz w:val="24"/>
          <w:szCs w:val="24"/>
          <w:lang w:val="en-GB"/>
        </w:rPr>
        <w:t>Prior co</w:t>
      </w:r>
      <w:r w:rsidRPr="002326A3" w:rsidR="00CF33E5">
        <w:rPr>
          <w:sz w:val="24"/>
          <w:szCs w:val="24"/>
          <w:lang w:val="en-GB"/>
        </w:rPr>
        <w:t>mplet</w:t>
      </w:r>
      <w:r w:rsidRPr="002326A3">
        <w:rPr>
          <w:sz w:val="24"/>
          <w:szCs w:val="24"/>
          <w:lang w:val="en-GB"/>
        </w:rPr>
        <w:t>ion of challenges</w:t>
      </w:r>
      <w:r w:rsidRPr="002326A3" w:rsidR="00AD4DA2">
        <w:rPr>
          <w:sz w:val="24"/>
          <w:szCs w:val="24"/>
          <w:lang w:val="en-GB"/>
        </w:rPr>
        <w:t>.</w:t>
      </w:r>
    </w:p>
    <w:p w:rsidRPr="002326A3" w:rsidR="007C1CA9" w:rsidP="004E0341" w:rsidRDefault="00222D06" w14:paraId="2BADA5B6" w14:textId="2A6BD2AF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2326A3">
        <w:rPr>
          <w:sz w:val="24"/>
          <w:szCs w:val="24"/>
          <w:lang w:val="en-GB"/>
        </w:rPr>
        <w:t xml:space="preserve">Keep the sessions interactive by </w:t>
      </w:r>
      <w:r w:rsidRPr="002326A3" w:rsidR="007C1CA9">
        <w:rPr>
          <w:sz w:val="24"/>
          <w:szCs w:val="24"/>
          <w:lang w:val="en-GB"/>
        </w:rPr>
        <w:t xml:space="preserve">using </w:t>
      </w:r>
      <w:r w:rsidRPr="002326A3" w:rsidR="00F31847">
        <w:rPr>
          <w:sz w:val="24"/>
          <w:szCs w:val="24"/>
          <w:lang w:val="en-GB"/>
        </w:rPr>
        <w:t>q</w:t>
      </w:r>
      <w:r w:rsidRPr="002326A3" w:rsidR="007C1CA9">
        <w:rPr>
          <w:sz w:val="24"/>
          <w:szCs w:val="24"/>
          <w:lang w:val="en-GB"/>
        </w:rPr>
        <w:t>uestionnaires and</w:t>
      </w:r>
      <w:r w:rsidRPr="002326A3">
        <w:rPr>
          <w:sz w:val="24"/>
          <w:szCs w:val="24"/>
          <w:lang w:val="en-GB"/>
        </w:rPr>
        <w:t xml:space="preserve"> polls</w:t>
      </w:r>
      <w:r w:rsidRPr="002326A3" w:rsidR="007C1CA9">
        <w:rPr>
          <w:sz w:val="24"/>
          <w:szCs w:val="24"/>
          <w:lang w:val="en-GB"/>
        </w:rPr>
        <w:t>.</w:t>
      </w:r>
    </w:p>
    <w:p w:rsidRPr="002326A3" w:rsidR="00143B07" w:rsidP="004E0341" w:rsidRDefault="002712C3" w14:paraId="0FF356E6" w14:textId="71CB43A0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2326A3">
        <w:rPr>
          <w:sz w:val="24"/>
          <w:szCs w:val="24"/>
          <w:lang w:val="en-GB"/>
        </w:rPr>
        <w:t xml:space="preserve">Unblock any individual or group </w:t>
      </w:r>
      <w:r w:rsidRPr="002326A3" w:rsidR="00A6778B">
        <w:rPr>
          <w:sz w:val="24"/>
          <w:szCs w:val="24"/>
          <w:lang w:val="en-GB"/>
        </w:rPr>
        <w:t xml:space="preserve">with </w:t>
      </w:r>
      <w:r w:rsidRPr="002326A3" w:rsidR="00D95748">
        <w:rPr>
          <w:sz w:val="24"/>
          <w:szCs w:val="24"/>
          <w:lang w:val="en-GB"/>
        </w:rPr>
        <w:t>task specific guidance.</w:t>
      </w:r>
    </w:p>
    <w:p w:rsidRPr="002326A3" w:rsidR="00D95748" w:rsidP="004E0341" w:rsidRDefault="00D95748" w14:paraId="1DEE3C46" w14:textId="257D548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2326A3">
        <w:rPr>
          <w:sz w:val="24"/>
          <w:szCs w:val="24"/>
          <w:lang w:val="en-GB"/>
        </w:rPr>
        <w:t xml:space="preserve">Ensuring maximum </w:t>
      </w:r>
      <w:r w:rsidRPr="002326A3" w:rsidR="00D86DF3">
        <w:rPr>
          <w:sz w:val="24"/>
          <w:szCs w:val="24"/>
          <w:lang w:val="en-GB"/>
        </w:rPr>
        <w:t>tasks and feedback completion rate.</w:t>
      </w:r>
      <w:r w:rsidRPr="002326A3" w:rsidR="00BA1A68">
        <w:rPr>
          <w:sz w:val="24"/>
          <w:szCs w:val="24"/>
          <w:lang w:val="en-GB"/>
        </w:rPr>
        <w:t xml:space="preserve"> Ex: Be sure to </w:t>
      </w:r>
      <w:r w:rsidRPr="002326A3" w:rsidR="00D019D5">
        <w:rPr>
          <w:sz w:val="24"/>
          <w:szCs w:val="24"/>
          <w:lang w:val="en-GB"/>
        </w:rPr>
        <w:t xml:space="preserve">mention that </w:t>
      </w:r>
      <w:r w:rsidRPr="002326A3" w:rsidR="00FF6869">
        <w:rPr>
          <w:sz w:val="24"/>
          <w:szCs w:val="24"/>
          <w:lang w:val="en-GB"/>
        </w:rPr>
        <w:t>participants</w:t>
      </w:r>
      <w:r w:rsidRPr="002326A3" w:rsidR="00D019D5">
        <w:rPr>
          <w:sz w:val="24"/>
          <w:szCs w:val="24"/>
          <w:lang w:val="en-GB"/>
        </w:rPr>
        <w:t xml:space="preserve"> completing all challenges will be issued a “ADX-In-A-Day’ completion badge</w:t>
      </w:r>
      <w:r w:rsidRPr="002326A3" w:rsidR="00FF6869">
        <w:rPr>
          <w:sz w:val="24"/>
          <w:szCs w:val="24"/>
          <w:lang w:val="en-GB"/>
        </w:rPr>
        <w:t xml:space="preserve"> from </w:t>
      </w:r>
      <w:proofErr w:type="spellStart"/>
      <w:r w:rsidRPr="002326A3" w:rsidR="00FF6869">
        <w:rPr>
          <w:sz w:val="24"/>
          <w:szCs w:val="24"/>
          <w:lang w:val="en-GB"/>
        </w:rPr>
        <w:t>Credly</w:t>
      </w:r>
      <w:proofErr w:type="spellEnd"/>
      <w:r w:rsidRPr="002326A3" w:rsidR="00FF6869">
        <w:rPr>
          <w:sz w:val="24"/>
          <w:szCs w:val="24"/>
          <w:lang w:val="en-GB"/>
        </w:rPr>
        <w:t>.</w:t>
      </w:r>
    </w:p>
    <w:p w:rsidRPr="002326A3" w:rsidR="00FF6869" w:rsidP="00FF6869" w:rsidRDefault="00FF6869" w14:paraId="54205479" w14:textId="25C9CA25">
      <w:pPr>
        <w:pStyle w:val="ListParagraph"/>
        <w:ind w:left="2880" w:firstLine="720"/>
        <w:rPr>
          <w:sz w:val="24"/>
          <w:szCs w:val="24"/>
          <w:lang w:val="en-GB"/>
        </w:rPr>
      </w:pPr>
      <w:r w:rsidRPr="002326A3">
        <w:rPr>
          <w:noProof/>
          <w:sz w:val="24"/>
          <w:szCs w:val="24"/>
          <w:lang w:val="en-GB"/>
        </w:rPr>
        <w:lastRenderedPageBreak/>
        <w:drawing>
          <wp:inline distT="0" distB="0" distL="0" distR="0" wp14:anchorId="495CBEE3" wp14:editId="48E3F827">
            <wp:extent cx="1497724" cy="1497724"/>
            <wp:effectExtent l="0" t="0" r="0" b="7620"/>
            <wp:docPr id="33" name="Picture 3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243" cy="152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326A3" w:rsidR="00D86DF3" w:rsidP="004E0341" w:rsidRDefault="001956CC" w14:paraId="0F6D10C3" w14:textId="05435F31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2326A3">
        <w:rPr>
          <w:sz w:val="24"/>
          <w:szCs w:val="24"/>
          <w:lang w:val="en-GB"/>
        </w:rPr>
        <w:t>Improve the program by t</w:t>
      </w:r>
      <w:r w:rsidRPr="002326A3" w:rsidR="00D86DF3">
        <w:rPr>
          <w:sz w:val="24"/>
          <w:szCs w:val="24"/>
          <w:lang w:val="en-GB"/>
        </w:rPr>
        <w:t>aking the feedback</w:t>
      </w:r>
      <w:r w:rsidRPr="002326A3">
        <w:rPr>
          <w:sz w:val="24"/>
          <w:szCs w:val="24"/>
          <w:lang w:val="en-GB"/>
        </w:rPr>
        <w:t xml:space="preserve"> from participants</w:t>
      </w:r>
      <w:r w:rsidRPr="002326A3" w:rsidR="00D86DF3">
        <w:rPr>
          <w:sz w:val="24"/>
          <w:szCs w:val="24"/>
          <w:lang w:val="en-GB"/>
        </w:rPr>
        <w:t xml:space="preserve"> back to Product Group</w:t>
      </w:r>
      <w:r w:rsidRPr="002326A3" w:rsidR="00BA1A68">
        <w:rPr>
          <w:sz w:val="24"/>
          <w:szCs w:val="24"/>
          <w:lang w:val="en-GB"/>
        </w:rPr>
        <w:t>.</w:t>
      </w:r>
    </w:p>
    <w:p w:rsidRPr="002326A3" w:rsidR="001956CC" w:rsidP="004E0341" w:rsidRDefault="001956CC" w14:paraId="7A60363C" w14:textId="488F1E49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2326A3">
        <w:rPr>
          <w:sz w:val="24"/>
          <w:szCs w:val="24"/>
          <w:lang w:val="en-GB"/>
        </w:rPr>
        <w:t xml:space="preserve">Improve the program by raising pull requests for </w:t>
      </w:r>
      <w:r w:rsidRPr="002326A3" w:rsidR="00583309">
        <w:rPr>
          <w:sz w:val="24"/>
          <w:szCs w:val="24"/>
          <w:lang w:val="en-GB"/>
        </w:rPr>
        <w:t>bug fixes/content enhancement.</w:t>
      </w:r>
    </w:p>
    <w:p w:rsidR="00CC0867" w:rsidRDefault="00CC0867" w14:paraId="3382523C" w14:textId="492C1985">
      <w:pPr>
        <w:rPr>
          <w:lang w:val="en-GB"/>
        </w:rPr>
      </w:pPr>
    </w:p>
    <w:p w:rsidRPr="002326A3" w:rsidR="00A52EB3" w:rsidP="004E0341" w:rsidRDefault="004E0341" w14:paraId="7B69A79D" w14:textId="4EA1A9BA">
      <w:pPr>
        <w:pStyle w:val="Heading1"/>
        <w:rPr>
          <w:sz w:val="36"/>
          <w:szCs w:val="36"/>
          <w:lang w:val="en-GB"/>
        </w:rPr>
      </w:pPr>
      <w:bookmarkStart w:name="_Toc121332771" w:id="28"/>
      <w:r w:rsidRPr="002326A3">
        <w:rPr>
          <w:sz w:val="36"/>
          <w:szCs w:val="36"/>
        </w:rPr>
        <w:t>Setting the Stage</w:t>
      </w:r>
      <w:bookmarkEnd w:id="28"/>
    </w:p>
    <w:p w:rsidRPr="002326A3" w:rsidR="000A34A3" w:rsidRDefault="00962C7E" w14:paraId="067B0803" w14:textId="0919672E">
      <w:pPr>
        <w:rPr>
          <w:noProof/>
          <w:sz w:val="24"/>
          <w:szCs w:val="24"/>
          <w:lang w:val="en-GB"/>
        </w:rPr>
      </w:pPr>
      <w:r w:rsidRPr="002326A3">
        <w:rPr>
          <w:noProof/>
          <w:sz w:val="24"/>
          <w:szCs w:val="24"/>
          <w:lang w:val="en-GB"/>
        </w:rPr>
        <w:t xml:space="preserve">Make sure </w:t>
      </w:r>
      <w:r w:rsidRPr="002326A3" w:rsidR="003130AD">
        <w:rPr>
          <w:noProof/>
          <w:sz w:val="24"/>
          <w:szCs w:val="24"/>
          <w:lang w:val="en-GB"/>
        </w:rPr>
        <w:t>you keep the audience</w:t>
      </w:r>
      <w:r w:rsidRPr="002326A3" w:rsidR="00B90072">
        <w:rPr>
          <w:noProof/>
          <w:sz w:val="24"/>
          <w:szCs w:val="24"/>
          <w:lang w:val="en-GB"/>
        </w:rPr>
        <w:t>’s best ineterests</w:t>
      </w:r>
      <w:r w:rsidRPr="002326A3" w:rsidR="003130AD">
        <w:rPr>
          <w:noProof/>
          <w:sz w:val="24"/>
          <w:szCs w:val="24"/>
          <w:lang w:val="en-GB"/>
        </w:rPr>
        <w:t xml:space="preserve"> in mind when delivering the sessions. </w:t>
      </w:r>
      <w:r w:rsidRPr="002326A3" w:rsidR="007E3B20">
        <w:rPr>
          <w:noProof/>
          <w:sz w:val="24"/>
          <w:szCs w:val="24"/>
          <w:lang w:val="en-GB"/>
        </w:rPr>
        <w:t xml:space="preserve">Follow a similar </w:t>
      </w:r>
      <w:r w:rsidRPr="002326A3" w:rsidR="00BF7ACE">
        <w:rPr>
          <w:noProof/>
          <w:sz w:val="24"/>
          <w:szCs w:val="24"/>
          <w:lang w:val="en-GB"/>
        </w:rPr>
        <w:t>path that is given below</w:t>
      </w:r>
      <w:r w:rsidRPr="002326A3" w:rsidR="00B33773">
        <w:rPr>
          <w:noProof/>
          <w:sz w:val="24"/>
          <w:szCs w:val="24"/>
          <w:lang w:val="en-GB"/>
        </w:rPr>
        <w:t xml:space="preserve"> for initial 20 min</w:t>
      </w:r>
    </w:p>
    <w:p w:rsidRPr="002326A3" w:rsidR="00AD78B6" w:rsidP="00C56864" w:rsidRDefault="00AD78B6" w14:paraId="2ACACB00" w14:textId="6313AF92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en-GB"/>
        </w:rPr>
      </w:pPr>
      <w:r w:rsidRPr="002326A3">
        <w:rPr>
          <w:noProof/>
          <w:sz w:val="24"/>
          <w:szCs w:val="24"/>
          <w:lang w:val="en-GB"/>
        </w:rPr>
        <w:t>Spend 2 min on introduction of ADX-In-A-Day sessions</w:t>
      </w:r>
      <w:r w:rsidRPr="002326A3" w:rsidR="0074430F">
        <w:rPr>
          <w:noProof/>
          <w:sz w:val="24"/>
          <w:szCs w:val="24"/>
          <w:lang w:val="en-GB"/>
        </w:rPr>
        <w:t xml:space="preserve">. </w:t>
      </w:r>
    </w:p>
    <w:p w:rsidRPr="002326A3" w:rsidR="00C56864" w:rsidP="00C56864" w:rsidRDefault="00C56864" w14:paraId="2E98098F" w14:textId="24F91954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en-GB"/>
        </w:rPr>
      </w:pPr>
      <w:r w:rsidRPr="002326A3">
        <w:rPr>
          <w:noProof/>
          <w:sz w:val="24"/>
          <w:szCs w:val="24"/>
          <w:lang w:val="en-GB"/>
        </w:rPr>
        <w:t>Spend 1</w:t>
      </w:r>
      <w:r w:rsidRPr="002326A3" w:rsidR="00CA4417">
        <w:rPr>
          <w:noProof/>
          <w:sz w:val="24"/>
          <w:szCs w:val="24"/>
          <w:lang w:val="en-GB"/>
        </w:rPr>
        <w:t>0</w:t>
      </w:r>
      <w:r w:rsidRPr="002326A3">
        <w:rPr>
          <w:noProof/>
          <w:sz w:val="24"/>
          <w:szCs w:val="24"/>
          <w:lang w:val="en-GB"/>
        </w:rPr>
        <w:t xml:space="preserve"> min on </w:t>
      </w:r>
      <w:r w:rsidRPr="002326A3" w:rsidR="005B1CAF">
        <w:rPr>
          <w:noProof/>
          <w:sz w:val="24"/>
          <w:szCs w:val="24"/>
          <w:lang w:val="en-GB"/>
        </w:rPr>
        <w:t>personal and team(other instructors on the call) introduction</w:t>
      </w:r>
      <w:r w:rsidRPr="002326A3" w:rsidR="00AD78B6">
        <w:rPr>
          <w:noProof/>
          <w:sz w:val="24"/>
          <w:szCs w:val="24"/>
          <w:lang w:val="en-GB"/>
        </w:rPr>
        <w:t>.</w:t>
      </w:r>
    </w:p>
    <w:p w:rsidRPr="002326A3" w:rsidR="00CA4417" w:rsidP="00C56864" w:rsidRDefault="00CA4417" w14:paraId="034D8116" w14:textId="70F274D9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en-GB"/>
        </w:rPr>
      </w:pPr>
      <w:r w:rsidRPr="002326A3">
        <w:rPr>
          <w:noProof/>
          <w:sz w:val="24"/>
          <w:szCs w:val="24"/>
          <w:lang w:val="en-GB"/>
        </w:rPr>
        <w:t xml:space="preserve">Spend 5 min to </w:t>
      </w:r>
      <w:r w:rsidRPr="002326A3" w:rsidR="0090080C">
        <w:rPr>
          <w:noProof/>
          <w:sz w:val="24"/>
          <w:szCs w:val="24"/>
          <w:lang w:val="en-GB"/>
        </w:rPr>
        <w:t>talk through</w:t>
      </w:r>
      <w:r w:rsidRPr="002326A3">
        <w:rPr>
          <w:noProof/>
          <w:sz w:val="24"/>
          <w:szCs w:val="24"/>
          <w:lang w:val="en-GB"/>
        </w:rPr>
        <w:t xml:space="preserve"> the sessions Agenda and talk through the plan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026"/>
      </w:tblGrid>
      <w:tr w:rsidRPr="00701C44" w:rsidR="00765883" w14:paraId="33CF0963" w14:textId="77777777">
        <w:tc>
          <w:tcPr>
            <w:tcW w:w="9350" w:type="dxa"/>
            <w:shd w:val="clear" w:color="auto" w:fill="90C5F6" w:themeFill="accent1" w:themeFillTint="66"/>
          </w:tcPr>
          <w:p w:rsidRPr="00701C44" w:rsidR="00765883" w:rsidRDefault="00765883" w14:paraId="05D4124F" w14:textId="77777777">
            <w:pPr>
              <w:rPr>
                <w:rFonts w:cstheme="minorHAnsi"/>
                <w:b/>
                <w:bCs/>
                <w:sz w:val="24"/>
                <w:szCs w:val="24"/>
                <w:lang w:val="fr-CA"/>
              </w:rPr>
            </w:pPr>
            <w:r w:rsidRPr="00701C44">
              <w:rPr>
                <w:rFonts w:cstheme="minorHAnsi"/>
                <w:b/>
                <w:bCs/>
                <w:sz w:val="24"/>
                <w:szCs w:val="24"/>
                <w:lang w:val="fr-CA"/>
              </w:rPr>
              <w:t>Agenda</w:t>
            </w:r>
          </w:p>
        </w:tc>
      </w:tr>
      <w:tr w:rsidRPr="00701C44" w:rsidR="00765883" w14:paraId="4C480CF3" w14:textId="77777777">
        <w:tc>
          <w:tcPr>
            <w:tcW w:w="9350" w:type="dxa"/>
          </w:tcPr>
          <w:p w:rsidRPr="00701C44" w:rsidR="00765883" w:rsidRDefault="00765883" w14:paraId="28A7E6A5" w14:textId="77777777">
            <w:pPr>
              <w:rPr>
                <w:rFonts w:cstheme="minorHAnsi"/>
                <w:sz w:val="24"/>
                <w:szCs w:val="24"/>
                <w:lang w:val="fr-CA"/>
              </w:rPr>
            </w:pPr>
          </w:p>
        </w:tc>
      </w:tr>
      <w:tr w:rsidRPr="00701C44" w:rsidR="00765883" w14:paraId="0C3C4450" w14:textId="77777777">
        <w:tc>
          <w:tcPr>
            <w:tcW w:w="9350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5"/>
              <w:gridCol w:w="8135"/>
            </w:tblGrid>
            <w:tr w:rsidRPr="00701C44" w:rsidR="00765883" w14:paraId="5728BD4D" w14:textId="77777777">
              <w:tc>
                <w:tcPr>
                  <w:tcW w:w="9350" w:type="dxa"/>
                  <w:gridSpan w:val="2"/>
                  <w:tcBorders>
                    <w:top w:val="single" w:color="4472C4" w:sz="8" w:space="0"/>
                    <w:left w:val="single" w:color="4472C4" w:sz="8" w:space="0"/>
                    <w:bottom w:val="single" w:color="4472C4" w:sz="8" w:space="0"/>
                    <w:right w:val="single" w:color="4472C4" w:sz="8" w:space="0"/>
                  </w:tcBorders>
                  <w:shd w:val="clear" w:color="auto" w:fill="4472C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701C44" w:rsidR="00765883" w:rsidRDefault="00765883" w14:paraId="0325AB49" w14:textId="77777777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701C44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Day 1 – </w:t>
                  </w:r>
                  <w:hyperlink w:history="1" r:id="rId18">
                    <w:r w:rsidRPr="00701C44">
                      <w:rPr>
                        <w:rStyle w:val="Hyperlink"/>
                        <w:rFonts w:asciiTheme="minorHAnsi" w:hAnsiTheme="minorHAnsi" w:cstheme="minorHAnsi"/>
                        <w:b/>
                        <w:bCs/>
                        <w:color w:val="000000"/>
                        <w:sz w:val="24"/>
                        <w:szCs w:val="24"/>
                      </w:rPr>
                      <w:t>Lab 1</w:t>
                    </w:r>
                  </w:hyperlink>
                </w:p>
              </w:tc>
            </w:tr>
            <w:tr w:rsidRPr="00701C44" w:rsidR="00765883" w14:paraId="1747EB78" w14:textId="77777777">
              <w:tc>
                <w:tcPr>
                  <w:tcW w:w="618" w:type="dxa"/>
                  <w:tcBorders>
                    <w:top w:val="nil"/>
                    <w:left w:val="single" w:color="8EAADB" w:sz="8" w:space="0"/>
                    <w:bottom w:val="single" w:color="8EAADB" w:sz="8" w:space="0"/>
                    <w:right w:val="nil"/>
                  </w:tcBorders>
                  <w:shd w:val="clear" w:color="auto" w:fill="D9E2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701C44" w:rsidR="00765883" w:rsidRDefault="00765883" w14:paraId="50F30C24" w14:textId="77777777">
                  <w:pPr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701C44">
                    <w:rPr>
                      <w:rFonts w:cstheme="minorHAnsi"/>
                      <w:b/>
                      <w:bCs/>
                      <w:color w:val="000000"/>
                      <w:sz w:val="24"/>
                      <w:szCs w:val="24"/>
                    </w:rPr>
                    <w:t>15m</w:t>
                  </w:r>
                </w:p>
              </w:tc>
              <w:tc>
                <w:tcPr>
                  <w:tcW w:w="8732" w:type="dxa"/>
                  <w:tcBorders>
                    <w:top w:val="nil"/>
                    <w:left w:val="nil"/>
                    <w:bottom w:val="single" w:color="8EAADB" w:sz="8" w:space="0"/>
                    <w:right w:val="single" w:color="8EAADB" w:sz="8" w:space="0"/>
                  </w:tcBorders>
                  <w:shd w:val="clear" w:color="auto" w:fill="D9E2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701C44" w:rsidR="00765883" w:rsidRDefault="00765883" w14:paraId="17259167" w14:textId="77777777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701C44">
                    <w:rPr>
                      <w:rFonts w:cstheme="minorHAnsi"/>
                      <w:color w:val="000000"/>
                      <w:sz w:val="24"/>
                      <w:szCs w:val="24"/>
                    </w:rPr>
                    <w:t>Kick-off / Team introduction</w:t>
                  </w:r>
                </w:p>
              </w:tc>
            </w:tr>
            <w:tr w:rsidRPr="00701C44" w:rsidR="00765883" w14:paraId="38717DB1" w14:textId="77777777">
              <w:tc>
                <w:tcPr>
                  <w:tcW w:w="618" w:type="dxa"/>
                  <w:tcBorders>
                    <w:top w:val="nil"/>
                    <w:left w:val="single" w:color="8EAADB" w:sz="8" w:space="0"/>
                    <w:bottom w:val="single" w:color="8EAADB" w:sz="8" w:space="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701C44" w:rsidR="00765883" w:rsidRDefault="00765883" w14:paraId="3D212646" w14:textId="77777777">
                  <w:pPr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701C44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45m</w:t>
                  </w:r>
                </w:p>
              </w:tc>
              <w:tc>
                <w:tcPr>
                  <w:tcW w:w="8732" w:type="dxa"/>
                  <w:tcBorders>
                    <w:top w:val="nil"/>
                    <w:left w:val="nil"/>
                    <w:bottom w:val="single" w:color="8EAADB" w:sz="8" w:space="0"/>
                    <w:right w:val="single" w:color="8EAADB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701C44" w:rsidR="00765883" w:rsidRDefault="00765883" w14:paraId="3BC61070" w14:textId="77777777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701C44">
                    <w:rPr>
                      <w:rFonts w:cstheme="minorHAnsi"/>
                      <w:sz w:val="24"/>
                      <w:szCs w:val="24"/>
                    </w:rPr>
                    <w:t>Presentation – ADX introduction, positioning, competes and initial round of Q&amp;A</w:t>
                  </w:r>
                </w:p>
              </w:tc>
            </w:tr>
            <w:tr w:rsidRPr="00701C44" w:rsidR="00765883" w14:paraId="720A39A2" w14:textId="77777777">
              <w:tc>
                <w:tcPr>
                  <w:tcW w:w="618" w:type="dxa"/>
                  <w:tcBorders>
                    <w:top w:val="nil"/>
                    <w:left w:val="single" w:color="8EAADB" w:sz="8" w:space="0"/>
                    <w:bottom w:val="single" w:color="8EAADB" w:sz="8" w:space="0"/>
                    <w:right w:val="nil"/>
                  </w:tcBorders>
                  <w:shd w:val="clear" w:color="auto" w:fill="D9E2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701C44" w:rsidR="00765883" w:rsidRDefault="00765883" w14:paraId="74EFC371" w14:textId="77777777">
                  <w:pPr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701C44">
                    <w:rPr>
                      <w:rFonts w:cstheme="minorHAnsi"/>
                      <w:b/>
                      <w:bCs/>
                      <w:color w:val="000000"/>
                      <w:sz w:val="24"/>
                      <w:szCs w:val="24"/>
                    </w:rPr>
                    <w:t>60m</w:t>
                  </w:r>
                </w:p>
              </w:tc>
              <w:tc>
                <w:tcPr>
                  <w:tcW w:w="8732" w:type="dxa"/>
                  <w:tcBorders>
                    <w:top w:val="nil"/>
                    <w:left w:val="nil"/>
                    <w:bottom w:val="single" w:color="8EAADB" w:sz="8" w:space="0"/>
                    <w:right w:val="single" w:color="8EAADB" w:sz="8" w:space="0"/>
                  </w:tcBorders>
                  <w:shd w:val="clear" w:color="auto" w:fill="D9E2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701C44" w:rsidR="00765883" w:rsidRDefault="00000000" w14:paraId="2D29C595" w14:textId="77777777">
                  <w:pPr>
                    <w:rPr>
                      <w:rFonts w:cstheme="minorHAnsi"/>
                      <w:sz w:val="24"/>
                      <w:szCs w:val="24"/>
                    </w:rPr>
                  </w:pPr>
                  <w:hyperlink w:history="1" r:id="rId19">
                    <w:r w:rsidRPr="00701C44" w:rsidR="00765883">
                      <w:rPr>
                        <w:rStyle w:val="Hyperlink"/>
                        <w:rFonts w:asciiTheme="minorHAnsi" w:hAnsiTheme="minorHAnsi" w:cstheme="minorHAnsi"/>
                        <w:sz w:val="24"/>
                        <w:szCs w:val="24"/>
                      </w:rPr>
                      <w:t>Challenge 1</w:t>
                    </w:r>
                  </w:hyperlink>
                  <w:r w:rsidRPr="00701C44" w:rsidR="00765883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– Create Free ADX cluster</w:t>
                  </w:r>
                </w:p>
                <w:p w:rsidRPr="00701C44" w:rsidR="00765883" w:rsidRDefault="00000000" w14:paraId="368D9E9A" w14:textId="77777777">
                  <w:pPr>
                    <w:rPr>
                      <w:rFonts w:cstheme="minorHAnsi"/>
                      <w:sz w:val="24"/>
                      <w:szCs w:val="24"/>
                    </w:rPr>
                  </w:pPr>
                  <w:hyperlink w:history="1" r:id="rId20">
                    <w:r w:rsidRPr="00701C44" w:rsidR="00765883">
                      <w:rPr>
                        <w:rStyle w:val="Hyperlink"/>
                        <w:rFonts w:asciiTheme="minorHAnsi" w:hAnsiTheme="minorHAnsi" w:cstheme="minorHAnsi"/>
                        <w:sz w:val="24"/>
                        <w:szCs w:val="24"/>
                      </w:rPr>
                      <w:t>Challenge 2</w:t>
                    </w:r>
                  </w:hyperlink>
                  <w:r w:rsidRPr="00701C44" w:rsidR="00765883">
                    <w:rPr>
                      <w:rFonts w:cstheme="minorHAnsi"/>
                      <w:sz w:val="24"/>
                      <w:szCs w:val="24"/>
                    </w:rPr>
                    <w:t xml:space="preserve"> – Load data from storage</w:t>
                  </w:r>
                </w:p>
              </w:tc>
            </w:tr>
            <w:tr w:rsidRPr="00701C44" w:rsidR="00765883" w14:paraId="1D7A6FA2" w14:textId="77777777">
              <w:tc>
                <w:tcPr>
                  <w:tcW w:w="618" w:type="dxa"/>
                  <w:tcBorders>
                    <w:top w:val="nil"/>
                    <w:left w:val="single" w:color="8EAADB" w:sz="8" w:space="0"/>
                    <w:bottom w:val="single" w:color="8EAADB" w:sz="8" w:space="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701C44" w:rsidR="00765883" w:rsidRDefault="00765883" w14:paraId="0D51E4D4" w14:textId="77777777">
                  <w:pPr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701C44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15m</w:t>
                  </w:r>
                </w:p>
              </w:tc>
              <w:tc>
                <w:tcPr>
                  <w:tcW w:w="8732" w:type="dxa"/>
                  <w:tcBorders>
                    <w:top w:val="nil"/>
                    <w:left w:val="nil"/>
                    <w:bottom w:val="single" w:color="8EAADB" w:sz="8" w:space="0"/>
                    <w:right w:val="single" w:color="8EAADB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701C44" w:rsidR="00765883" w:rsidRDefault="00765883" w14:paraId="19C45EED" w14:textId="77777777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701C44">
                    <w:rPr>
                      <w:rFonts w:cstheme="minorHAnsi"/>
                      <w:sz w:val="24"/>
                      <w:szCs w:val="24"/>
                    </w:rPr>
                    <w:t>Break</w:t>
                  </w:r>
                </w:p>
              </w:tc>
            </w:tr>
            <w:tr w:rsidRPr="00701C44" w:rsidR="00765883" w14:paraId="21AC687D" w14:textId="77777777">
              <w:tc>
                <w:tcPr>
                  <w:tcW w:w="618" w:type="dxa"/>
                  <w:tcBorders>
                    <w:top w:val="nil"/>
                    <w:left w:val="single" w:color="8EAADB" w:sz="8" w:space="0"/>
                    <w:bottom w:val="single" w:color="8EAADB" w:sz="8" w:space="0"/>
                    <w:right w:val="nil"/>
                  </w:tcBorders>
                  <w:shd w:val="clear" w:color="auto" w:fill="D9E2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701C44" w:rsidR="00765883" w:rsidRDefault="00765883" w14:paraId="7D1962E7" w14:textId="77777777">
                  <w:pPr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701C44">
                    <w:rPr>
                      <w:rFonts w:cstheme="minorHAnsi"/>
                      <w:b/>
                      <w:bCs/>
                      <w:color w:val="000000"/>
                      <w:sz w:val="24"/>
                      <w:szCs w:val="24"/>
                    </w:rPr>
                    <w:t>15m</w:t>
                  </w:r>
                </w:p>
              </w:tc>
              <w:tc>
                <w:tcPr>
                  <w:tcW w:w="8732" w:type="dxa"/>
                  <w:tcBorders>
                    <w:top w:val="nil"/>
                    <w:left w:val="nil"/>
                    <w:bottom w:val="single" w:color="8EAADB" w:sz="8" w:space="0"/>
                    <w:right w:val="single" w:color="8EAADB" w:sz="8" w:space="0"/>
                  </w:tcBorders>
                  <w:shd w:val="clear" w:color="auto" w:fill="D9E2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701C44" w:rsidR="00765883" w:rsidRDefault="00765883" w14:paraId="51F43BF1" w14:textId="77777777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701C44">
                    <w:rPr>
                      <w:rFonts w:cstheme="minorHAnsi"/>
                      <w:color w:val="000000"/>
                      <w:sz w:val="24"/>
                      <w:szCs w:val="24"/>
                    </w:rPr>
                    <w:t>Presentation – KQL, Schemas, Update policies</w:t>
                  </w:r>
                </w:p>
              </w:tc>
            </w:tr>
            <w:tr w:rsidRPr="00701C44" w:rsidR="00765883" w14:paraId="1F4E214F" w14:textId="77777777">
              <w:tc>
                <w:tcPr>
                  <w:tcW w:w="618" w:type="dxa"/>
                  <w:tcBorders>
                    <w:top w:val="nil"/>
                    <w:left w:val="single" w:color="8EAADB" w:sz="8" w:space="0"/>
                    <w:bottom w:val="single" w:color="8EAADB" w:sz="8" w:space="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701C44" w:rsidR="00765883" w:rsidRDefault="00765883" w14:paraId="6E315860" w14:textId="77777777">
                  <w:pPr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701C44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30m</w:t>
                  </w:r>
                </w:p>
              </w:tc>
              <w:tc>
                <w:tcPr>
                  <w:tcW w:w="8732" w:type="dxa"/>
                  <w:tcBorders>
                    <w:top w:val="nil"/>
                    <w:left w:val="nil"/>
                    <w:bottom w:val="single" w:color="8EAADB" w:sz="8" w:space="0"/>
                    <w:right w:val="single" w:color="8EAADB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701C44" w:rsidR="00765883" w:rsidRDefault="00000000" w14:paraId="76185A53" w14:textId="77777777">
                  <w:pPr>
                    <w:rPr>
                      <w:rFonts w:cstheme="minorHAnsi"/>
                      <w:sz w:val="24"/>
                      <w:szCs w:val="24"/>
                    </w:rPr>
                  </w:pPr>
                  <w:hyperlink w:history="1" r:id="rId21">
                    <w:r w:rsidRPr="00701C44" w:rsidR="00765883">
                      <w:rPr>
                        <w:rStyle w:val="Hyperlink"/>
                        <w:rFonts w:asciiTheme="minorHAnsi" w:hAnsiTheme="minorHAnsi" w:cstheme="minorHAnsi"/>
                        <w:sz w:val="24"/>
                        <w:szCs w:val="24"/>
                      </w:rPr>
                      <w:t>Challenge 3</w:t>
                    </w:r>
                  </w:hyperlink>
                  <w:r w:rsidRPr="00701C44" w:rsidR="00765883">
                    <w:rPr>
                      <w:rFonts w:cstheme="minorHAnsi"/>
                      <w:sz w:val="24"/>
                      <w:szCs w:val="24"/>
                    </w:rPr>
                    <w:t xml:space="preserve"> – Basics of KQL</w:t>
                  </w:r>
                </w:p>
              </w:tc>
            </w:tr>
            <w:tr w:rsidRPr="00701C44" w:rsidR="00765883" w14:paraId="52A6066E" w14:textId="77777777">
              <w:tc>
                <w:tcPr>
                  <w:tcW w:w="618" w:type="dxa"/>
                  <w:tcBorders>
                    <w:top w:val="nil"/>
                    <w:left w:val="single" w:color="8EAADB" w:sz="8" w:space="0"/>
                    <w:bottom w:val="single" w:color="8EAADB" w:sz="8" w:space="0"/>
                    <w:right w:val="nil"/>
                  </w:tcBorders>
                  <w:shd w:val="clear" w:color="auto" w:fill="D9E2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701C44" w:rsidR="00765883" w:rsidRDefault="00765883" w14:paraId="1360909E" w14:textId="77777777">
                  <w:pPr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701C44">
                    <w:rPr>
                      <w:rFonts w:cstheme="minorHAnsi"/>
                      <w:b/>
                      <w:bCs/>
                      <w:color w:val="000000"/>
                      <w:sz w:val="24"/>
                      <w:szCs w:val="24"/>
                    </w:rPr>
                    <w:t>60m</w:t>
                  </w:r>
                </w:p>
              </w:tc>
              <w:tc>
                <w:tcPr>
                  <w:tcW w:w="8732" w:type="dxa"/>
                  <w:tcBorders>
                    <w:top w:val="nil"/>
                    <w:left w:val="nil"/>
                    <w:bottom w:val="single" w:color="8EAADB" w:sz="8" w:space="0"/>
                    <w:right w:val="single" w:color="8EAADB" w:sz="8" w:space="0"/>
                  </w:tcBorders>
                  <w:shd w:val="clear" w:color="auto" w:fill="D9E2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701C44" w:rsidR="00765883" w:rsidRDefault="00000000" w14:paraId="7A98CAB9" w14:textId="77777777">
                  <w:pPr>
                    <w:rPr>
                      <w:rFonts w:cstheme="minorHAnsi"/>
                      <w:sz w:val="24"/>
                      <w:szCs w:val="24"/>
                    </w:rPr>
                  </w:pPr>
                  <w:hyperlink w:history="1" r:id="rId22">
                    <w:r w:rsidRPr="00701C44" w:rsidR="00765883">
                      <w:rPr>
                        <w:rStyle w:val="Hyperlink"/>
                        <w:rFonts w:asciiTheme="minorHAnsi" w:hAnsiTheme="minorHAnsi" w:cstheme="minorHAnsi"/>
                        <w:sz w:val="24"/>
                        <w:szCs w:val="24"/>
                      </w:rPr>
                      <w:t>Challenge 4</w:t>
                    </w:r>
                  </w:hyperlink>
                  <w:r w:rsidRPr="00701C44" w:rsidR="00765883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– Explore and transform data</w:t>
                  </w:r>
                </w:p>
              </w:tc>
            </w:tr>
          </w:tbl>
          <w:p w:rsidRPr="00701C44" w:rsidR="00765883" w:rsidRDefault="00765883" w14:paraId="4651811A" w14:textId="77777777">
            <w:pPr>
              <w:rPr>
                <w:rFonts w:cstheme="minorHAnsi"/>
                <w:noProof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5"/>
              <w:gridCol w:w="8135"/>
            </w:tblGrid>
            <w:tr w:rsidRPr="00701C44" w:rsidR="00765883" w14:paraId="0F2F7DC5" w14:textId="77777777">
              <w:tc>
                <w:tcPr>
                  <w:tcW w:w="9350" w:type="dxa"/>
                  <w:gridSpan w:val="2"/>
                  <w:tcBorders>
                    <w:top w:val="single" w:color="4472C4" w:sz="8" w:space="0"/>
                    <w:left w:val="single" w:color="4472C4" w:sz="8" w:space="0"/>
                    <w:bottom w:val="single" w:color="4472C4" w:sz="8" w:space="0"/>
                    <w:right w:val="single" w:color="4472C4" w:sz="8" w:space="0"/>
                  </w:tcBorders>
                  <w:shd w:val="clear" w:color="auto" w:fill="4472C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701C44" w:rsidR="00765883" w:rsidRDefault="00765883" w14:paraId="3FD2A5CD" w14:textId="77777777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701C44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Day 2 – </w:t>
                  </w:r>
                  <w:hyperlink w:history="1" r:id="rId23">
                    <w:r w:rsidRPr="00701C44">
                      <w:rPr>
                        <w:rStyle w:val="Hyperlink"/>
                        <w:rFonts w:asciiTheme="minorHAnsi" w:hAnsiTheme="minorHAnsi" w:cstheme="minorHAnsi"/>
                        <w:b/>
                        <w:bCs/>
                        <w:color w:val="000000"/>
                        <w:sz w:val="24"/>
                        <w:szCs w:val="24"/>
                      </w:rPr>
                      <w:t>Lab 2</w:t>
                    </w:r>
                  </w:hyperlink>
                </w:p>
              </w:tc>
            </w:tr>
            <w:tr w:rsidRPr="00701C44" w:rsidR="00765883" w14:paraId="47921D28" w14:textId="77777777">
              <w:tc>
                <w:tcPr>
                  <w:tcW w:w="615" w:type="dxa"/>
                  <w:tcBorders>
                    <w:top w:val="nil"/>
                    <w:left w:val="single" w:color="8EAADB" w:sz="8" w:space="0"/>
                    <w:bottom w:val="single" w:color="8EAADB" w:sz="8" w:space="0"/>
                    <w:right w:val="nil"/>
                  </w:tcBorders>
                  <w:shd w:val="clear" w:color="auto" w:fill="D9E2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701C44" w:rsidR="00765883" w:rsidRDefault="00765883" w14:paraId="2BF8AF4E" w14:textId="77777777">
                  <w:pPr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701C44">
                    <w:rPr>
                      <w:rFonts w:cstheme="minorHAnsi"/>
                      <w:b/>
                      <w:bCs/>
                      <w:color w:val="000000"/>
                      <w:sz w:val="24"/>
                      <w:szCs w:val="24"/>
                    </w:rPr>
                    <w:t>15m</w:t>
                  </w:r>
                </w:p>
              </w:tc>
              <w:tc>
                <w:tcPr>
                  <w:tcW w:w="8735" w:type="dxa"/>
                  <w:tcBorders>
                    <w:top w:val="nil"/>
                    <w:left w:val="nil"/>
                    <w:bottom w:val="single" w:color="8EAADB" w:sz="8" w:space="0"/>
                    <w:right w:val="single" w:color="8EAADB" w:sz="8" w:space="0"/>
                  </w:tcBorders>
                  <w:shd w:val="clear" w:color="auto" w:fill="D9E2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701C44" w:rsidR="00765883" w:rsidRDefault="00765883" w14:paraId="7E6A1AC6" w14:textId="77777777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701C44">
                    <w:rPr>
                      <w:rFonts w:cstheme="minorHAnsi"/>
                      <w:color w:val="000000"/>
                      <w:sz w:val="24"/>
                      <w:szCs w:val="24"/>
                    </w:rPr>
                    <w:t>Day one feedback</w:t>
                  </w:r>
                </w:p>
              </w:tc>
            </w:tr>
            <w:tr w:rsidRPr="00701C44" w:rsidR="00765883" w14:paraId="0345236A" w14:textId="77777777">
              <w:tc>
                <w:tcPr>
                  <w:tcW w:w="615" w:type="dxa"/>
                  <w:tcBorders>
                    <w:top w:val="nil"/>
                    <w:left w:val="single" w:color="8EAADB" w:sz="8" w:space="0"/>
                    <w:bottom w:val="single" w:color="8EAADB" w:sz="8" w:space="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701C44" w:rsidR="00765883" w:rsidRDefault="00765883" w14:paraId="4B7571DB" w14:textId="77777777">
                  <w:pPr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701C44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45m</w:t>
                  </w:r>
                </w:p>
              </w:tc>
              <w:tc>
                <w:tcPr>
                  <w:tcW w:w="8735" w:type="dxa"/>
                  <w:tcBorders>
                    <w:top w:val="nil"/>
                    <w:left w:val="nil"/>
                    <w:bottom w:val="single" w:color="8EAADB" w:sz="8" w:space="0"/>
                    <w:right w:val="single" w:color="8EAADB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701C44" w:rsidR="00765883" w:rsidRDefault="00765883" w14:paraId="739DAEBB" w14:textId="77777777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701C44">
                    <w:rPr>
                      <w:rFonts w:cstheme="minorHAnsi"/>
                      <w:sz w:val="24"/>
                      <w:szCs w:val="24"/>
                    </w:rPr>
                    <w:t>Presentation – ADX Schemas, Timeseries analysis, Machine Learning and Q&amp;A</w:t>
                  </w:r>
                </w:p>
              </w:tc>
            </w:tr>
            <w:tr w:rsidRPr="00701C44" w:rsidR="00765883" w14:paraId="0055A528" w14:textId="77777777">
              <w:tc>
                <w:tcPr>
                  <w:tcW w:w="615" w:type="dxa"/>
                  <w:tcBorders>
                    <w:top w:val="nil"/>
                    <w:left w:val="single" w:color="8EAADB" w:sz="8" w:space="0"/>
                    <w:bottom w:val="single" w:color="8EAADB" w:sz="8" w:space="0"/>
                    <w:right w:val="nil"/>
                  </w:tcBorders>
                  <w:shd w:val="clear" w:color="auto" w:fill="D9E2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701C44" w:rsidR="00765883" w:rsidRDefault="00765883" w14:paraId="0E6C4724" w14:textId="77777777">
                  <w:pPr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701C44">
                    <w:rPr>
                      <w:rFonts w:cstheme="minorHAnsi"/>
                      <w:b/>
                      <w:bCs/>
                      <w:color w:val="000000"/>
                      <w:sz w:val="24"/>
                      <w:szCs w:val="24"/>
                    </w:rPr>
                    <w:t>60m</w:t>
                  </w:r>
                </w:p>
              </w:tc>
              <w:tc>
                <w:tcPr>
                  <w:tcW w:w="8735" w:type="dxa"/>
                  <w:tcBorders>
                    <w:top w:val="nil"/>
                    <w:left w:val="nil"/>
                    <w:bottom w:val="single" w:color="8EAADB" w:sz="8" w:space="0"/>
                    <w:right w:val="single" w:color="8EAADB" w:sz="8" w:space="0"/>
                  </w:tcBorders>
                  <w:shd w:val="clear" w:color="auto" w:fill="D9E2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701C44" w:rsidR="00765883" w:rsidRDefault="00000000" w14:paraId="6AF1FB4E" w14:textId="77777777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hyperlink w:history="1" r:id="rId24">
                    <w:r w:rsidRPr="00701C44" w:rsidR="00765883">
                      <w:rPr>
                        <w:rStyle w:val="Hyperlink"/>
                        <w:rFonts w:asciiTheme="minorHAnsi" w:hAnsiTheme="minorHAnsi" w:cstheme="minorHAnsi"/>
                        <w:sz w:val="24"/>
                        <w:szCs w:val="24"/>
                      </w:rPr>
                      <w:t>Challenge 5</w:t>
                    </w:r>
                  </w:hyperlink>
                  <w:r w:rsidRPr="00701C44" w:rsidR="00765883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– Caching and retention Policies </w:t>
                  </w:r>
                </w:p>
                <w:p w:rsidRPr="00701C44" w:rsidR="00765883" w:rsidRDefault="00000000" w14:paraId="6042DE43" w14:textId="77777777">
                  <w:pPr>
                    <w:rPr>
                      <w:rFonts w:cstheme="minorHAnsi"/>
                      <w:sz w:val="24"/>
                      <w:szCs w:val="24"/>
                    </w:rPr>
                  </w:pPr>
                  <w:hyperlink w:history="1" r:id="rId25">
                    <w:r w:rsidRPr="00701C44" w:rsidR="00765883">
                      <w:rPr>
                        <w:rStyle w:val="Hyperlink"/>
                        <w:rFonts w:asciiTheme="minorHAnsi" w:hAnsiTheme="minorHAnsi" w:cstheme="minorHAnsi"/>
                        <w:sz w:val="24"/>
                        <w:szCs w:val="24"/>
                      </w:rPr>
                      <w:t>Challenge 6</w:t>
                    </w:r>
                  </w:hyperlink>
                  <w:r w:rsidRPr="00701C44" w:rsidR="00765883">
                    <w:rPr>
                      <w:rFonts w:cstheme="minorHAnsi"/>
                      <w:sz w:val="24"/>
                      <w:szCs w:val="24"/>
                    </w:rPr>
                    <w:t xml:space="preserve"> – Control commands</w:t>
                  </w:r>
                </w:p>
              </w:tc>
            </w:tr>
            <w:tr w:rsidRPr="00701C44" w:rsidR="00765883" w14:paraId="5B07B5F4" w14:textId="77777777">
              <w:tc>
                <w:tcPr>
                  <w:tcW w:w="615" w:type="dxa"/>
                  <w:tcBorders>
                    <w:top w:val="nil"/>
                    <w:left w:val="single" w:color="8EAADB" w:sz="8" w:space="0"/>
                    <w:bottom w:val="single" w:color="8EAADB" w:sz="8" w:space="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701C44" w:rsidR="00765883" w:rsidRDefault="00765883" w14:paraId="70ADA9D3" w14:textId="77777777">
                  <w:pPr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701C44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lastRenderedPageBreak/>
                    <w:t>15m</w:t>
                  </w:r>
                </w:p>
              </w:tc>
              <w:tc>
                <w:tcPr>
                  <w:tcW w:w="8735" w:type="dxa"/>
                  <w:tcBorders>
                    <w:top w:val="nil"/>
                    <w:left w:val="nil"/>
                    <w:bottom w:val="single" w:color="8EAADB" w:sz="8" w:space="0"/>
                    <w:right w:val="single" w:color="8EAADB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701C44" w:rsidR="00765883" w:rsidRDefault="00765883" w14:paraId="5158E9A1" w14:textId="77777777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701C44">
                    <w:rPr>
                      <w:rFonts w:cstheme="minorHAnsi"/>
                      <w:sz w:val="24"/>
                      <w:szCs w:val="24"/>
                    </w:rPr>
                    <w:t>Break</w:t>
                  </w:r>
                </w:p>
              </w:tc>
            </w:tr>
            <w:tr w:rsidRPr="00701C44" w:rsidR="00765883" w14:paraId="380F957A" w14:textId="77777777">
              <w:tc>
                <w:tcPr>
                  <w:tcW w:w="615" w:type="dxa"/>
                  <w:tcBorders>
                    <w:top w:val="nil"/>
                    <w:left w:val="single" w:color="8EAADB" w:sz="8" w:space="0"/>
                    <w:bottom w:val="single" w:color="8EAADB" w:sz="8" w:space="0"/>
                    <w:right w:val="nil"/>
                  </w:tcBorders>
                  <w:shd w:val="clear" w:color="auto" w:fill="D9E2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701C44" w:rsidR="00765883" w:rsidRDefault="00765883" w14:paraId="51DC4421" w14:textId="77777777">
                  <w:pPr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701C44">
                    <w:rPr>
                      <w:rFonts w:cstheme="minorHAnsi"/>
                      <w:b/>
                      <w:bCs/>
                      <w:color w:val="000000"/>
                      <w:sz w:val="24"/>
                      <w:szCs w:val="24"/>
                    </w:rPr>
                    <w:t>30m</w:t>
                  </w:r>
                </w:p>
              </w:tc>
              <w:tc>
                <w:tcPr>
                  <w:tcW w:w="8735" w:type="dxa"/>
                  <w:tcBorders>
                    <w:top w:val="nil"/>
                    <w:left w:val="nil"/>
                    <w:bottom w:val="single" w:color="8EAADB" w:sz="8" w:space="0"/>
                    <w:right w:val="single" w:color="8EAADB" w:sz="8" w:space="0"/>
                  </w:tcBorders>
                  <w:shd w:val="clear" w:color="auto" w:fill="D9E2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701C44" w:rsidR="00765883" w:rsidRDefault="00000000" w14:paraId="0A2E94D0" w14:textId="77777777">
                  <w:pPr>
                    <w:rPr>
                      <w:rFonts w:cstheme="minorHAnsi"/>
                      <w:sz w:val="24"/>
                      <w:szCs w:val="24"/>
                    </w:rPr>
                  </w:pPr>
                  <w:hyperlink w:history="1" r:id="rId26">
                    <w:r w:rsidRPr="00701C44" w:rsidR="00765883">
                      <w:rPr>
                        <w:rStyle w:val="Hyperlink"/>
                        <w:rFonts w:asciiTheme="minorHAnsi" w:hAnsiTheme="minorHAnsi" w:cstheme="minorHAnsi"/>
                        <w:sz w:val="24"/>
                        <w:szCs w:val="24"/>
                      </w:rPr>
                      <w:t>Challenge 7</w:t>
                    </w:r>
                  </w:hyperlink>
                  <w:r w:rsidRPr="00701C44" w:rsidR="00765883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– Advanced KQL</w:t>
                  </w:r>
                </w:p>
              </w:tc>
            </w:tr>
            <w:tr w:rsidRPr="00701C44" w:rsidR="00765883" w14:paraId="2A248619" w14:textId="77777777">
              <w:tc>
                <w:tcPr>
                  <w:tcW w:w="615" w:type="dxa"/>
                  <w:tcBorders>
                    <w:top w:val="nil"/>
                    <w:left w:val="single" w:color="8EAADB" w:sz="8" w:space="0"/>
                    <w:bottom w:val="single" w:color="8EAADB" w:sz="8" w:space="0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701C44" w:rsidR="00765883" w:rsidRDefault="00765883" w14:paraId="48E63FB6" w14:textId="77777777">
                  <w:pPr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701C44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60m</w:t>
                  </w:r>
                </w:p>
              </w:tc>
              <w:tc>
                <w:tcPr>
                  <w:tcW w:w="8735" w:type="dxa"/>
                  <w:tcBorders>
                    <w:top w:val="nil"/>
                    <w:left w:val="nil"/>
                    <w:bottom w:val="single" w:color="8EAADB" w:sz="8" w:space="0"/>
                    <w:right w:val="single" w:color="8EAADB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701C44" w:rsidR="00765883" w:rsidRDefault="00000000" w14:paraId="44271384" w14:textId="77777777">
                  <w:pPr>
                    <w:rPr>
                      <w:rFonts w:cstheme="minorHAnsi"/>
                      <w:sz w:val="24"/>
                      <w:szCs w:val="24"/>
                    </w:rPr>
                  </w:pPr>
                  <w:hyperlink w:history="1" r:id="rId27">
                    <w:r w:rsidRPr="00701C44" w:rsidR="00765883">
                      <w:rPr>
                        <w:rStyle w:val="Hyperlink"/>
                        <w:rFonts w:asciiTheme="minorHAnsi" w:hAnsiTheme="minorHAnsi" w:cstheme="minorHAnsi"/>
                        <w:sz w:val="24"/>
                        <w:szCs w:val="24"/>
                      </w:rPr>
                      <w:t>Challenge 8</w:t>
                    </w:r>
                  </w:hyperlink>
                  <w:r w:rsidRPr="00701C44" w:rsidR="00765883">
                    <w:rPr>
                      <w:rFonts w:cstheme="minorHAnsi"/>
                      <w:sz w:val="24"/>
                      <w:szCs w:val="24"/>
                    </w:rPr>
                    <w:t xml:space="preserve"> - Visualization</w:t>
                  </w:r>
                </w:p>
              </w:tc>
            </w:tr>
            <w:tr w:rsidRPr="00701C44" w:rsidR="00765883" w14:paraId="00583845" w14:textId="77777777">
              <w:tc>
                <w:tcPr>
                  <w:tcW w:w="615" w:type="dxa"/>
                  <w:tcBorders>
                    <w:top w:val="nil"/>
                    <w:left w:val="single" w:color="8EAADB" w:sz="8" w:space="0"/>
                    <w:bottom w:val="single" w:color="8EAADB" w:sz="8" w:space="0"/>
                    <w:right w:val="nil"/>
                  </w:tcBorders>
                  <w:shd w:val="clear" w:color="auto" w:fill="D9E2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701C44" w:rsidR="00765883" w:rsidRDefault="00765883" w14:paraId="56392A13" w14:textId="77777777">
                  <w:pPr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701C44">
                    <w:rPr>
                      <w:rFonts w:cstheme="minorHAnsi"/>
                      <w:b/>
                      <w:bCs/>
                      <w:color w:val="000000"/>
                      <w:sz w:val="24"/>
                      <w:szCs w:val="24"/>
                    </w:rPr>
                    <w:t>10m</w:t>
                  </w:r>
                </w:p>
              </w:tc>
              <w:tc>
                <w:tcPr>
                  <w:tcW w:w="8735" w:type="dxa"/>
                  <w:tcBorders>
                    <w:top w:val="nil"/>
                    <w:left w:val="nil"/>
                    <w:bottom w:val="single" w:color="8EAADB" w:sz="8" w:space="0"/>
                    <w:right w:val="single" w:color="8EAADB" w:sz="8" w:space="0"/>
                  </w:tcBorders>
                  <w:shd w:val="clear" w:color="auto" w:fill="D9E2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701C44" w:rsidR="00765883" w:rsidRDefault="00765883" w14:paraId="6A0FEF32" w14:textId="77777777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701C44">
                    <w:rPr>
                      <w:rFonts w:cstheme="minorHAnsi"/>
                      <w:color w:val="000000"/>
                      <w:sz w:val="24"/>
                      <w:szCs w:val="24"/>
                    </w:rPr>
                    <w:t>Q&amp;A and Closing discussions</w:t>
                  </w:r>
                </w:p>
              </w:tc>
            </w:tr>
          </w:tbl>
          <w:p w:rsidRPr="00701C44" w:rsidR="00765883" w:rsidRDefault="00765883" w14:paraId="53736025" w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Pr="00701C44" w:rsidR="00765883" w:rsidP="00701C44" w:rsidRDefault="00765883" w14:paraId="3246405B" w14:textId="77777777">
      <w:pPr>
        <w:pStyle w:val="ListParagraph"/>
        <w:rPr>
          <w:noProof/>
          <w:sz w:val="24"/>
          <w:szCs w:val="24"/>
        </w:rPr>
      </w:pPr>
    </w:p>
    <w:p w:rsidRPr="00C56864" w:rsidR="00882EB3" w:rsidP="00882EB3" w:rsidRDefault="00AB3CE1" w14:paraId="0747268B" w14:textId="649F08C1">
      <w:pPr>
        <w:pStyle w:val="ListParagraph"/>
        <w:rPr>
          <w:noProof/>
          <w:lang w:val="en-GB"/>
        </w:rPr>
      </w:pPr>
      <w:r>
        <w:t> </w:t>
      </w:r>
    </w:p>
    <w:p w:rsidRPr="00AA541C" w:rsidR="000A34A3" w:rsidP="00CA6014" w:rsidRDefault="00954E4D" w14:paraId="43A49E27" w14:textId="76F728FB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en-GB"/>
        </w:rPr>
      </w:pPr>
      <w:r w:rsidRPr="00AA541C">
        <w:rPr>
          <w:noProof/>
          <w:sz w:val="24"/>
          <w:szCs w:val="24"/>
          <w:lang w:val="en-GB"/>
        </w:rPr>
        <w:t xml:space="preserve">Keep the sessions interactive. Start by spending </w:t>
      </w:r>
      <w:r w:rsidRPr="00AA541C" w:rsidR="001133DB">
        <w:rPr>
          <w:noProof/>
          <w:sz w:val="24"/>
          <w:szCs w:val="24"/>
          <w:lang w:val="en-GB"/>
        </w:rPr>
        <w:t>3-4 min to</w:t>
      </w:r>
    </w:p>
    <w:p w:rsidRPr="00AA541C" w:rsidR="001133DB" w:rsidP="001133DB" w:rsidRDefault="001133DB" w14:paraId="64E64D1B" w14:textId="6C35B892">
      <w:pPr>
        <w:pStyle w:val="ListParagraph"/>
        <w:numPr>
          <w:ilvl w:val="1"/>
          <w:numId w:val="2"/>
        </w:numPr>
        <w:rPr>
          <w:noProof/>
          <w:sz w:val="24"/>
          <w:szCs w:val="24"/>
          <w:lang w:val="en-GB"/>
        </w:rPr>
      </w:pPr>
      <w:r w:rsidRPr="00AA541C">
        <w:rPr>
          <w:noProof/>
          <w:sz w:val="24"/>
          <w:szCs w:val="24"/>
          <w:lang w:val="en-GB"/>
        </w:rPr>
        <w:t>Get current mood/ excitement of audience</w:t>
      </w:r>
    </w:p>
    <w:p w:rsidRPr="00AA541C" w:rsidR="001133DB" w:rsidP="001133DB" w:rsidRDefault="001133DB" w14:paraId="63F69E91" w14:textId="110FA00F">
      <w:pPr>
        <w:pStyle w:val="ListParagraph"/>
        <w:numPr>
          <w:ilvl w:val="1"/>
          <w:numId w:val="2"/>
        </w:numPr>
        <w:rPr>
          <w:noProof/>
          <w:sz w:val="24"/>
          <w:szCs w:val="24"/>
          <w:lang w:val="en-GB"/>
        </w:rPr>
      </w:pPr>
      <w:r w:rsidRPr="00AA541C">
        <w:rPr>
          <w:noProof/>
          <w:sz w:val="24"/>
          <w:szCs w:val="24"/>
          <w:lang w:val="en-GB"/>
        </w:rPr>
        <w:t>Ask audience about their expectations from the sessions</w:t>
      </w:r>
    </w:p>
    <w:p w:rsidRPr="00AA541C" w:rsidR="001133DB" w:rsidP="001133DB" w:rsidRDefault="002879C9" w14:paraId="1F7C0D62" w14:textId="046AE7DF">
      <w:pPr>
        <w:pStyle w:val="ListParagraph"/>
        <w:numPr>
          <w:ilvl w:val="1"/>
          <w:numId w:val="2"/>
        </w:numPr>
        <w:rPr>
          <w:noProof/>
          <w:sz w:val="24"/>
          <w:szCs w:val="24"/>
          <w:lang w:val="en-GB"/>
        </w:rPr>
      </w:pPr>
      <w:r w:rsidRPr="00AA541C">
        <w:rPr>
          <w:noProof/>
          <w:sz w:val="24"/>
          <w:szCs w:val="24"/>
          <w:lang w:val="en-GB"/>
        </w:rPr>
        <w:t>Are they familiar with ADX already? Completely new? Did they use KQL in other Azure products like Log Analytics or App Insights?</w:t>
      </w:r>
    </w:p>
    <w:p w:rsidRPr="00AA541C" w:rsidR="002879C9" w:rsidP="001133DB" w:rsidRDefault="002879C9" w14:paraId="144E078B" w14:textId="73BBE651">
      <w:pPr>
        <w:pStyle w:val="ListParagraph"/>
        <w:numPr>
          <w:ilvl w:val="1"/>
          <w:numId w:val="2"/>
        </w:numPr>
        <w:rPr>
          <w:noProof/>
          <w:sz w:val="24"/>
          <w:szCs w:val="24"/>
          <w:lang w:val="en-GB"/>
        </w:rPr>
      </w:pPr>
      <w:r w:rsidRPr="00AA541C">
        <w:rPr>
          <w:noProof/>
          <w:sz w:val="24"/>
          <w:szCs w:val="24"/>
          <w:lang w:val="en-GB"/>
        </w:rPr>
        <w:t>What roles are the audience majorly from? (</w:t>
      </w:r>
      <w:r w:rsidRPr="00AA541C" w:rsidR="0031238E">
        <w:rPr>
          <w:noProof/>
          <w:sz w:val="24"/>
          <w:szCs w:val="24"/>
          <w:lang w:val="en-GB"/>
        </w:rPr>
        <w:t>Internal/External, Sellers/CSAs/GBBs/Customers/Partners</w:t>
      </w:r>
      <w:r w:rsidRPr="00AA541C">
        <w:rPr>
          <w:noProof/>
          <w:sz w:val="24"/>
          <w:szCs w:val="24"/>
          <w:lang w:val="en-GB"/>
        </w:rPr>
        <w:t>)</w:t>
      </w:r>
    </w:p>
    <w:p w:rsidR="000A34A3" w:rsidRDefault="00E66F0A" w14:paraId="3EA570D6" w14:textId="5FA8AB02">
      <w:pPr>
        <w:rPr>
          <w:noProof/>
          <w:lang w:val="en-GB"/>
        </w:rPr>
      </w:pPr>
      <w:r>
        <w:rPr>
          <w:noProof/>
          <w:lang w:val="en-GB"/>
        </w:rPr>
        <w:t>Tip: Use Polls, Reactions or a similar feature to drive interaction and collect data.</w:t>
      </w:r>
    </w:p>
    <w:p w:rsidRPr="00AA541C" w:rsidR="000A34A3" w:rsidP="00451A16" w:rsidRDefault="00451A16" w14:paraId="0B0ABC5D" w14:textId="05F435C7">
      <w:pPr>
        <w:pStyle w:val="Heading1"/>
        <w:rPr>
          <w:noProof/>
          <w:sz w:val="36"/>
          <w:szCs w:val="36"/>
          <w:lang w:val="en-GB"/>
        </w:rPr>
      </w:pPr>
      <w:bookmarkStart w:name="_Toc121332772" w:id="29"/>
      <w:r w:rsidRPr="00AA541C">
        <w:rPr>
          <w:noProof/>
          <w:sz w:val="36"/>
          <w:szCs w:val="36"/>
          <w:lang w:val="en-GB"/>
        </w:rPr>
        <w:t>Start with a Presentation:</w:t>
      </w:r>
      <w:bookmarkEnd w:id="29"/>
    </w:p>
    <w:p w:rsidRPr="00AA541C" w:rsidR="00F71C17" w:rsidRDefault="002B4FB2" w14:paraId="7D31122C" w14:textId="3956D4D9">
      <w:pPr>
        <w:rPr>
          <w:noProof/>
          <w:sz w:val="24"/>
          <w:szCs w:val="24"/>
          <w:lang w:val="en-GB"/>
        </w:rPr>
      </w:pPr>
      <w:r w:rsidRPr="00AA541C">
        <w:rPr>
          <w:noProof/>
          <w:sz w:val="24"/>
          <w:szCs w:val="24"/>
          <w:lang w:val="en-GB"/>
        </w:rPr>
        <w:t>On both Day 1 and Day 2,</w:t>
      </w:r>
      <w:r w:rsidRPr="00AA541C" w:rsidR="0080242C">
        <w:rPr>
          <w:noProof/>
          <w:sz w:val="24"/>
          <w:szCs w:val="24"/>
          <w:lang w:val="en-GB"/>
        </w:rPr>
        <w:t xml:space="preserve"> Partcipants will spend 45 min at the start to learn</w:t>
      </w:r>
      <w:r w:rsidRPr="00AA541C">
        <w:rPr>
          <w:noProof/>
          <w:sz w:val="24"/>
          <w:szCs w:val="24"/>
          <w:lang w:val="en-GB"/>
        </w:rPr>
        <w:t xml:space="preserve"> certain Azure Synapse Data Explorer and Kusto Query Language concepts listed below. </w:t>
      </w:r>
      <w:r w:rsidRPr="00AA541C" w:rsidR="002171FB">
        <w:rPr>
          <w:noProof/>
          <w:sz w:val="24"/>
          <w:szCs w:val="24"/>
          <w:lang w:val="en-GB"/>
        </w:rPr>
        <w:t xml:space="preserve">ADX-In-A-Day presentation </w:t>
      </w:r>
      <w:r w:rsidRPr="00AA541C" w:rsidR="00F71C17">
        <w:rPr>
          <w:noProof/>
          <w:sz w:val="24"/>
          <w:szCs w:val="24"/>
          <w:lang w:val="en-GB"/>
        </w:rPr>
        <w:t>is meant to be delivered in the following style</w:t>
      </w:r>
      <w:r w:rsidRPr="00AA541C" w:rsidR="0036534C">
        <w:rPr>
          <w:noProof/>
          <w:sz w:val="24"/>
          <w:szCs w:val="24"/>
          <w:lang w:val="en-GB"/>
        </w:rPr>
        <w:t>.</w:t>
      </w:r>
    </w:p>
    <w:p w:rsidRPr="00AA541C" w:rsidR="000A34A3" w:rsidP="00F71C17" w:rsidRDefault="00F71C17" w14:paraId="4263C3B4" w14:textId="4EDFD385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en-GB"/>
        </w:rPr>
      </w:pPr>
      <w:r w:rsidRPr="00AA541C">
        <w:rPr>
          <w:noProof/>
          <w:sz w:val="24"/>
          <w:szCs w:val="24"/>
          <w:lang w:val="en-GB"/>
        </w:rPr>
        <w:t>Day 1 : 45 min followed by a 15 min Q</w:t>
      </w:r>
      <w:r w:rsidR="00ED6038">
        <w:rPr>
          <w:noProof/>
          <w:sz w:val="24"/>
          <w:szCs w:val="24"/>
          <w:lang w:val="en-GB"/>
        </w:rPr>
        <w:t>&amp;</w:t>
      </w:r>
      <w:r w:rsidRPr="00AA541C">
        <w:rPr>
          <w:noProof/>
          <w:sz w:val="24"/>
          <w:szCs w:val="24"/>
          <w:lang w:val="en-GB"/>
        </w:rPr>
        <w:t>A</w:t>
      </w:r>
      <w:r w:rsidRPr="00AA541C" w:rsidR="00A25B62">
        <w:rPr>
          <w:noProof/>
          <w:sz w:val="24"/>
          <w:szCs w:val="24"/>
          <w:lang w:val="en-GB"/>
        </w:rPr>
        <w:t xml:space="preserve"> – Presentation will include </w:t>
      </w:r>
    </w:p>
    <w:p w:rsidRPr="00AA541C" w:rsidR="006A2218" w:rsidP="006A2218" w:rsidRDefault="006A2218" w14:paraId="76C56C9A" w14:textId="7399826C">
      <w:pPr>
        <w:pStyle w:val="ListParagraph"/>
        <w:numPr>
          <w:ilvl w:val="1"/>
          <w:numId w:val="1"/>
        </w:numPr>
        <w:rPr>
          <w:noProof/>
          <w:sz w:val="24"/>
          <w:szCs w:val="24"/>
          <w:lang w:val="en-GB"/>
        </w:rPr>
      </w:pPr>
      <w:r w:rsidRPr="00AA541C">
        <w:rPr>
          <w:noProof/>
          <w:sz w:val="24"/>
          <w:szCs w:val="24"/>
          <w:lang w:val="en-GB"/>
        </w:rPr>
        <w:t>Introduction to Azure Synapse Data Explorer</w:t>
      </w:r>
      <w:r w:rsidRPr="00AA541C" w:rsidR="0036534C">
        <w:rPr>
          <w:noProof/>
          <w:sz w:val="24"/>
          <w:szCs w:val="24"/>
          <w:lang w:val="en-GB"/>
        </w:rPr>
        <w:t>.</w:t>
      </w:r>
    </w:p>
    <w:p w:rsidRPr="00AA541C" w:rsidR="006A2218" w:rsidP="006A2218" w:rsidRDefault="006A2218" w14:paraId="050225EC" w14:textId="73619E6E">
      <w:pPr>
        <w:pStyle w:val="ListParagraph"/>
        <w:numPr>
          <w:ilvl w:val="1"/>
          <w:numId w:val="1"/>
        </w:numPr>
        <w:rPr>
          <w:noProof/>
          <w:sz w:val="24"/>
          <w:szCs w:val="24"/>
          <w:lang w:val="en-GB"/>
        </w:rPr>
      </w:pPr>
      <w:r w:rsidRPr="00AA541C">
        <w:rPr>
          <w:noProof/>
          <w:sz w:val="24"/>
          <w:szCs w:val="24"/>
          <w:lang w:val="en-GB"/>
        </w:rPr>
        <w:t>Value propsoition</w:t>
      </w:r>
      <w:r w:rsidRPr="00AA541C" w:rsidR="00F05D1E">
        <w:rPr>
          <w:noProof/>
          <w:sz w:val="24"/>
          <w:szCs w:val="24"/>
          <w:lang w:val="en-GB"/>
        </w:rPr>
        <w:t xml:space="preserve"> : Data foot print </w:t>
      </w:r>
      <w:r w:rsidRPr="00AA541C" w:rsidR="00250C1F">
        <w:rPr>
          <w:noProof/>
          <w:sz w:val="24"/>
          <w:szCs w:val="24"/>
          <w:lang w:val="en-GB"/>
        </w:rPr>
        <w:t>and growth expected, Importance of Real Time Analytics, Telemetry, Logs and Time series data</w:t>
      </w:r>
      <w:r w:rsidRPr="00AA541C" w:rsidR="0036534C">
        <w:rPr>
          <w:noProof/>
          <w:sz w:val="24"/>
          <w:szCs w:val="24"/>
          <w:lang w:val="en-GB"/>
        </w:rPr>
        <w:t xml:space="preserve"> growth.</w:t>
      </w:r>
    </w:p>
    <w:p w:rsidRPr="00AA541C" w:rsidR="00D438E2" w:rsidP="006A2218" w:rsidRDefault="00D438E2" w14:paraId="0307DFB2" w14:textId="3EB74BFB">
      <w:pPr>
        <w:pStyle w:val="ListParagraph"/>
        <w:numPr>
          <w:ilvl w:val="1"/>
          <w:numId w:val="1"/>
        </w:numPr>
        <w:rPr>
          <w:noProof/>
          <w:sz w:val="24"/>
          <w:szCs w:val="24"/>
          <w:lang w:val="en-GB"/>
        </w:rPr>
      </w:pPr>
      <w:r w:rsidRPr="00AA541C">
        <w:rPr>
          <w:noProof/>
          <w:sz w:val="24"/>
          <w:szCs w:val="24"/>
          <w:lang w:val="en-GB"/>
        </w:rPr>
        <w:t xml:space="preserve">Current scale at which </w:t>
      </w:r>
      <w:r w:rsidRPr="00AA541C" w:rsidR="00E12891">
        <w:rPr>
          <w:noProof/>
          <w:sz w:val="24"/>
          <w:szCs w:val="24"/>
          <w:lang w:val="en-GB"/>
        </w:rPr>
        <w:t>ADX works. Fun fact about “Kusto” word background.</w:t>
      </w:r>
    </w:p>
    <w:p w:rsidRPr="00AA541C" w:rsidR="00E12891" w:rsidP="006A2218" w:rsidRDefault="00266EF9" w14:paraId="18EAC41D" w14:textId="5E74285F">
      <w:pPr>
        <w:pStyle w:val="ListParagraph"/>
        <w:numPr>
          <w:ilvl w:val="1"/>
          <w:numId w:val="1"/>
        </w:numPr>
        <w:rPr>
          <w:noProof/>
          <w:sz w:val="24"/>
          <w:szCs w:val="24"/>
          <w:lang w:val="en-GB"/>
        </w:rPr>
      </w:pPr>
      <w:r w:rsidRPr="00AA541C">
        <w:rPr>
          <w:noProof/>
          <w:sz w:val="24"/>
          <w:szCs w:val="24"/>
          <w:lang w:val="en-GB"/>
        </w:rPr>
        <w:t xml:space="preserve">Introduction to Azure Synapse Data Explorer high level </w:t>
      </w:r>
      <w:r w:rsidRPr="00AA541C" w:rsidR="00D82AA7">
        <w:rPr>
          <w:noProof/>
          <w:sz w:val="24"/>
          <w:szCs w:val="24"/>
          <w:lang w:val="en-GB"/>
        </w:rPr>
        <w:t>end-to</w:t>
      </w:r>
      <w:r w:rsidR="007420CF">
        <w:rPr>
          <w:noProof/>
          <w:sz w:val="24"/>
          <w:szCs w:val="24"/>
          <w:lang w:val="en-GB"/>
        </w:rPr>
        <w:t>-</w:t>
      </w:r>
      <w:r w:rsidRPr="00AA541C" w:rsidR="00D82AA7">
        <w:rPr>
          <w:noProof/>
          <w:sz w:val="24"/>
          <w:szCs w:val="24"/>
          <w:lang w:val="en-GB"/>
        </w:rPr>
        <w:t xml:space="preserve">end </w:t>
      </w:r>
      <w:r w:rsidRPr="00AA541C">
        <w:rPr>
          <w:noProof/>
          <w:sz w:val="24"/>
          <w:szCs w:val="24"/>
          <w:lang w:val="en-GB"/>
        </w:rPr>
        <w:t>Architecture (E</w:t>
      </w:r>
      <w:r w:rsidRPr="00AA541C" w:rsidR="00D82AA7">
        <w:rPr>
          <w:noProof/>
          <w:sz w:val="24"/>
          <w:szCs w:val="24"/>
          <w:lang w:val="en-GB"/>
        </w:rPr>
        <w:t>co system for ingestion, query and consumptiom)</w:t>
      </w:r>
    </w:p>
    <w:p w:rsidRPr="00AA541C" w:rsidR="00D82AA7" w:rsidP="006A2218" w:rsidRDefault="00AE6A44" w14:paraId="3888A086" w14:textId="72590562">
      <w:pPr>
        <w:pStyle w:val="ListParagraph"/>
        <w:numPr>
          <w:ilvl w:val="1"/>
          <w:numId w:val="1"/>
        </w:numPr>
        <w:rPr>
          <w:noProof/>
          <w:sz w:val="24"/>
          <w:szCs w:val="24"/>
          <w:lang w:val="en-GB"/>
        </w:rPr>
      </w:pPr>
      <w:r w:rsidRPr="00AA541C">
        <w:rPr>
          <w:noProof/>
          <w:sz w:val="24"/>
          <w:szCs w:val="24"/>
          <w:lang w:val="en-GB"/>
        </w:rPr>
        <w:t>Enterprise ready features</w:t>
      </w:r>
    </w:p>
    <w:p w:rsidRPr="00AA541C" w:rsidR="00AE6A44" w:rsidP="006A2218" w:rsidRDefault="00AE6A44" w14:paraId="5C307231" w14:textId="61D0BA00">
      <w:pPr>
        <w:pStyle w:val="ListParagraph"/>
        <w:numPr>
          <w:ilvl w:val="1"/>
          <w:numId w:val="1"/>
        </w:numPr>
        <w:rPr>
          <w:noProof/>
          <w:sz w:val="24"/>
          <w:szCs w:val="24"/>
          <w:lang w:val="en-GB"/>
        </w:rPr>
      </w:pPr>
      <w:r w:rsidRPr="00AA541C">
        <w:rPr>
          <w:noProof/>
          <w:sz w:val="24"/>
          <w:szCs w:val="24"/>
          <w:lang w:val="en-GB"/>
        </w:rPr>
        <w:t>Positioning of ADX in Intelligence platform</w:t>
      </w:r>
    </w:p>
    <w:p w:rsidRPr="00AA541C" w:rsidR="00AE6A44" w:rsidP="006A2218" w:rsidRDefault="00AE6A44" w14:paraId="1F7C6FD0" w14:textId="6FFF769A">
      <w:pPr>
        <w:pStyle w:val="ListParagraph"/>
        <w:numPr>
          <w:ilvl w:val="1"/>
          <w:numId w:val="1"/>
        </w:numPr>
        <w:rPr>
          <w:noProof/>
          <w:sz w:val="24"/>
          <w:szCs w:val="24"/>
          <w:lang w:val="en-GB"/>
        </w:rPr>
      </w:pPr>
      <w:r w:rsidRPr="00AA541C">
        <w:rPr>
          <w:noProof/>
          <w:sz w:val="24"/>
          <w:szCs w:val="24"/>
          <w:lang w:val="en-GB"/>
        </w:rPr>
        <w:t xml:space="preserve">Example </w:t>
      </w:r>
      <w:r w:rsidRPr="00AA541C" w:rsidR="00CB5A3E">
        <w:rPr>
          <w:noProof/>
          <w:sz w:val="24"/>
          <w:szCs w:val="24"/>
          <w:lang w:val="en-GB"/>
        </w:rPr>
        <w:t>business scenario</w:t>
      </w:r>
    </w:p>
    <w:p w:rsidRPr="00AA541C" w:rsidR="00CB5A3E" w:rsidP="006A2218" w:rsidRDefault="00CB5A3E" w14:paraId="3675ED47" w14:textId="4A251CEE">
      <w:pPr>
        <w:pStyle w:val="ListParagraph"/>
        <w:numPr>
          <w:ilvl w:val="1"/>
          <w:numId w:val="1"/>
        </w:numPr>
        <w:rPr>
          <w:noProof/>
          <w:sz w:val="24"/>
          <w:szCs w:val="24"/>
          <w:lang w:val="en-GB"/>
        </w:rPr>
      </w:pPr>
      <w:r w:rsidRPr="00AA541C">
        <w:rPr>
          <w:noProof/>
          <w:sz w:val="24"/>
          <w:szCs w:val="24"/>
          <w:lang w:val="en-GB"/>
        </w:rPr>
        <w:t>Competition and benchmark</w:t>
      </w:r>
      <w:r w:rsidRPr="00AA541C" w:rsidR="00155477">
        <w:rPr>
          <w:noProof/>
          <w:sz w:val="24"/>
          <w:szCs w:val="24"/>
          <w:lang w:val="en-GB"/>
        </w:rPr>
        <w:t>s</w:t>
      </w:r>
    </w:p>
    <w:p w:rsidRPr="00AA541C" w:rsidR="00155477" w:rsidP="006A2218" w:rsidRDefault="00155477" w14:paraId="0CD3A391" w14:textId="43E183F1">
      <w:pPr>
        <w:pStyle w:val="ListParagraph"/>
        <w:numPr>
          <w:ilvl w:val="1"/>
          <w:numId w:val="1"/>
        </w:numPr>
        <w:rPr>
          <w:noProof/>
          <w:sz w:val="24"/>
          <w:szCs w:val="24"/>
          <w:lang w:val="en-GB"/>
        </w:rPr>
      </w:pPr>
      <w:r w:rsidRPr="00AA541C">
        <w:rPr>
          <w:noProof/>
          <w:sz w:val="24"/>
          <w:szCs w:val="24"/>
          <w:lang w:val="en-GB"/>
        </w:rPr>
        <w:t>Customer Stories – Any 5</w:t>
      </w:r>
    </w:p>
    <w:p w:rsidRPr="00AA541C" w:rsidR="00155477" w:rsidP="006A2218" w:rsidRDefault="00AA333B" w14:paraId="3D8F9E5A" w14:textId="6BB110B5">
      <w:pPr>
        <w:pStyle w:val="ListParagraph"/>
        <w:numPr>
          <w:ilvl w:val="1"/>
          <w:numId w:val="1"/>
        </w:numPr>
        <w:rPr>
          <w:noProof/>
          <w:sz w:val="24"/>
          <w:szCs w:val="24"/>
          <w:lang w:val="en-GB"/>
        </w:rPr>
      </w:pPr>
      <w:r w:rsidRPr="00AA541C">
        <w:rPr>
          <w:noProof/>
          <w:sz w:val="24"/>
          <w:szCs w:val="24"/>
          <w:lang w:val="en-GB"/>
        </w:rPr>
        <w:t>ADX schema – Cluster, database, table, functions, Materizlied View, policies</w:t>
      </w:r>
    </w:p>
    <w:p w:rsidRPr="00AA541C" w:rsidR="00AA333B" w:rsidP="006A2218" w:rsidRDefault="00AA333B" w14:paraId="02DAEC37" w14:textId="57B42EDC">
      <w:pPr>
        <w:pStyle w:val="ListParagraph"/>
        <w:numPr>
          <w:ilvl w:val="1"/>
          <w:numId w:val="1"/>
        </w:numPr>
        <w:rPr>
          <w:noProof/>
          <w:sz w:val="24"/>
          <w:szCs w:val="24"/>
          <w:lang w:val="en-GB"/>
        </w:rPr>
      </w:pPr>
      <w:r w:rsidRPr="00AA541C">
        <w:rPr>
          <w:noProof/>
          <w:sz w:val="24"/>
          <w:szCs w:val="24"/>
          <w:lang w:val="en-GB"/>
        </w:rPr>
        <w:t xml:space="preserve">Kusto Query Language </w:t>
      </w:r>
      <w:r w:rsidRPr="00AA541C" w:rsidR="00C72341">
        <w:rPr>
          <w:noProof/>
          <w:sz w:val="24"/>
          <w:szCs w:val="24"/>
          <w:lang w:val="en-GB"/>
        </w:rPr>
        <w:t>introduction, concepts and basic operators</w:t>
      </w:r>
    </w:p>
    <w:p w:rsidRPr="00AA541C" w:rsidR="00C72341" w:rsidP="006A2218" w:rsidRDefault="00C72341" w14:paraId="3676A1FD" w14:textId="7DF6EB80">
      <w:pPr>
        <w:pStyle w:val="ListParagraph"/>
        <w:numPr>
          <w:ilvl w:val="1"/>
          <w:numId w:val="1"/>
        </w:numPr>
        <w:rPr>
          <w:noProof/>
          <w:sz w:val="24"/>
          <w:szCs w:val="24"/>
          <w:lang w:val="en-GB"/>
        </w:rPr>
      </w:pPr>
      <w:r w:rsidRPr="00AA541C">
        <w:rPr>
          <w:noProof/>
          <w:sz w:val="24"/>
          <w:szCs w:val="24"/>
          <w:lang w:val="en-GB"/>
        </w:rPr>
        <w:t>SQL and KQL</w:t>
      </w:r>
    </w:p>
    <w:p w:rsidRPr="00AA541C" w:rsidR="00C72341" w:rsidP="006A2218" w:rsidRDefault="004C5CF9" w14:paraId="04B59353" w14:textId="2ABC5A75">
      <w:pPr>
        <w:pStyle w:val="ListParagraph"/>
        <w:numPr>
          <w:ilvl w:val="1"/>
          <w:numId w:val="1"/>
        </w:numPr>
        <w:rPr>
          <w:noProof/>
          <w:sz w:val="24"/>
          <w:szCs w:val="24"/>
          <w:lang w:val="en-GB"/>
        </w:rPr>
      </w:pPr>
      <w:r w:rsidRPr="00AA541C">
        <w:rPr>
          <w:noProof/>
          <w:sz w:val="24"/>
          <w:szCs w:val="24"/>
          <w:lang w:val="en-GB"/>
        </w:rPr>
        <w:t>Update policies</w:t>
      </w:r>
    </w:p>
    <w:p w:rsidRPr="00AA541C" w:rsidR="006C7206" w:rsidP="006A2218" w:rsidRDefault="006C7206" w14:paraId="0770B9C5" w14:textId="0B3532C0">
      <w:pPr>
        <w:pStyle w:val="ListParagraph"/>
        <w:numPr>
          <w:ilvl w:val="1"/>
          <w:numId w:val="1"/>
        </w:numPr>
        <w:rPr>
          <w:noProof/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t>Optional: Include a demo if you prefer</w:t>
      </w:r>
      <w:r w:rsidR="008F3095">
        <w:rPr>
          <w:noProof/>
          <w:sz w:val="24"/>
          <w:szCs w:val="24"/>
          <w:lang w:val="en-GB"/>
        </w:rPr>
        <w:t xml:space="preserve"> instead of some product slides</w:t>
      </w:r>
    </w:p>
    <w:p w:rsidRPr="00AA541C" w:rsidR="0053522C" w:rsidP="0053522C" w:rsidRDefault="0053522C" w14:paraId="16E71578" w14:textId="54C1E6CC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en-GB"/>
        </w:rPr>
      </w:pPr>
      <w:r w:rsidRPr="00AA541C">
        <w:rPr>
          <w:noProof/>
          <w:sz w:val="24"/>
          <w:szCs w:val="24"/>
          <w:lang w:val="en-GB"/>
        </w:rPr>
        <w:t xml:space="preserve">Day 2 : </w:t>
      </w:r>
      <w:r w:rsidRPr="00AA541C" w:rsidR="00154B3F">
        <w:rPr>
          <w:noProof/>
          <w:sz w:val="24"/>
          <w:szCs w:val="24"/>
          <w:lang w:val="en-GB"/>
        </w:rPr>
        <w:t>30</w:t>
      </w:r>
      <w:r w:rsidRPr="00AA541C">
        <w:rPr>
          <w:noProof/>
          <w:sz w:val="24"/>
          <w:szCs w:val="24"/>
          <w:lang w:val="en-GB"/>
        </w:rPr>
        <w:t xml:space="preserve"> min</w:t>
      </w:r>
      <w:r w:rsidRPr="00AA541C" w:rsidR="00154B3F">
        <w:rPr>
          <w:noProof/>
          <w:sz w:val="24"/>
          <w:szCs w:val="24"/>
          <w:lang w:val="en-GB"/>
        </w:rPr>
        <w:t xml:space="preserve"> followed by a 15 min Q&amp;A – Presentation will include</w:t>
      </w:r>
    </w:p>
    <w:p w:rsidRPr="00AA541C" w:rsidR="00154B3F" w:rsidP="00154B3F" w:rsidRDefault="00192B54" w14:paraId="2DC00EDB" w14:textId="655A98AE">
      <w:pPr>
        <w:pStyle w:val="ListParagraph"/>
        <w:numPr>
          <w:ilvl w:val="1"/>
          <w:numId w:val="1"/>
        </w:numPr>
        <w:rPr>
          <w:noProof/>
          <w:sz w:val="24"/>
          <w:szCs w:val="24"/>
          <w:lang w:val="en-GB"/>
        </w:rPr>
      </w:pPr>
      <w:r w:rsidRPr="00AA541C">
        <w:rPr>
          <w:noProof/>
          <w:sz w:val="24"/>
          <w:szCs w:val="24"/>
          <w:lang w:val="en-GB"/>
        </w:rPr>
        <w:t>Storage and Caching concepts</w:t>
      </w:r>
    </w:p>
    <w:p w:rsidRPr="00AA541C" w:rsidR="00192B54" w:rsidP="00154B3F" w:rsidRDefault="00D703B0" w14:paraId="5FA043EB" w14:textId="1D603663">
      <w:pPr>
        <w:pStyle w:val="ListParagraph"/>
        <w:numPr>
          <w:ilvl w:val="1"/>
          <w:numId w:val="1"/>
        </w:numPr>
        <w:rPr>
          <w:noProof/>
          <w:sz w:val="24"/>
          <w:szCs w:val="24"/>
          <w:lang w:val="en-GB"/>
        </w:rPr>
      </w:pPr>
      <w:r w:rsidRPr="00AA541C">
        <w:rPr>
          <w:noProof/>
          <w:sz w:val="24"/>
          <w:szCs w:val="24"/>
          <w:lang w:val="en-GB"/>
        </w:rPr>
        <w:t>Let statements</w:t>
      </w:r>
    </w:p>
    <w:p w:rsidRPr="00AA541C" w:rsidR="00D703B0" w:rsidP="00154B3F" w:rsidRDefault="00D703B0" w14:paraId="0F133A07" w14:textId="3273B10D">
      <w:pPr>
        <w:pStyle w:val="ListParagraph"/>
        <w:numPr>
          <w:ilvl w:val="1"/>
          <w:numId w:val="1"/>
        </w:numPr>
        <w:rPr>
          <w:noProof/>
          <w:sz w:val="24"/>
          <w:szCs w:val="24"/>
          <w:lang w:val="en-GB"/>
        </w:rPr>
      </w:pPr>
      <w:r w:rsidRPr="00AA541C">
        <w:rPr>
          <w:noProof/>
          <w:sz w:val="24"/>
          <w:szCs w:val="24"/>
          <w:lang w:val="en-GB"/>
        </w:rPr>
        <w:t>Time series Analysis</w:t>
      </w:r>
    </w:p>
    <w:p w:rsidRPr="00AA541C" w:rsidR="00D703B0" w:rsidP="00154B3F" w:rsidRDefault="00D703B0" w14:paraId="1B5C07CE" w14:textId="02B8EDA8">
      <w:pPr>
        <w:pStyle w:val="ListParagraph"/>
        <w:numPr>
          <w:ilvl w:val="1"/>
          <w:numId w:val="1"/>
        </w:numPr>
        <w:rPr>
          <w:noProof/>
          <w:sz w:val="24"/>
          <w:szCs w:val="24"/>
          <w:lang w:val="en-GB"/>
        </w:rPr>
      </w:pPr>
      <w:r w:rsidRPr="00AA541C">
        <w:rPr>
          <w:noProof/>
          <w:sz w:val="24"/>
          <w:szCs w:val="24"/>
          <w:lang w:val="en-GB"/>
        </w:rPr>
        <w:t>ML capabilities</w:t>
      </w:r>
    </w:p>
    <w:p w:rsidRPr="00AA541C" w:rsidR="00D703B0" w:rsidP="00154B3F" w:rsidRDefault="00D703B0" w14:paraId="5817BC63" w14:textId="40B31D31">
      <w:pPr>
        <w:pStyle w:val="ListParagraph"/>
        <w:numPr>
          <w:ilvl w:val="1"/>
          <w:numId w:val="1"/>
        </w:numPr>
        <w:rPr>
          <w:noProof/>
          <w:sz w:val="24"/>
          <w:szCs w:val="24"/>
          <w:lang w:val="en-GB"/>
        </w:rPr>
      </w:pPr>
      <w:r w:rsidRPr="00AA541C">
        <w:rPr>
          <w:noProof/>
          <w:sz w:val="24"/>
          <w:szCs w:val="24"/>
          <w:lang w:val="en-GB"/>
        </w:rPr>
        <w:lastRenderedPageBreak/>
        <w:t>ADX Dashboards</w:t>
      </w:r>
    </w:p>
    <w:p w:rsidRPr="0036534C" w:rsidR="0036534C" w:rsidP="0036534C" w:rsidRDefault="0036534C" w14:paraId="2C012332" w14:textId="4259A03D">
      <w:pPr>
        <w:ind w:left="1800"/>
        <w:rPr>
          <w:noProof/>
          <w:lang w:val="en-GB"/>
        </w:rPr>
      </w:pPr>
    </w:p>
    <w:p w:rsidRPr="00AA541C" w:rsidR="000A34A3" w:rsidP="004920AE" w:rsidRDefault="00C06A77" w14:paraId="46A8D5D6" w14:textId="3FEED858">
      <w:pPr>
        <w:pStyle w:val="Heading1"/>
        <w:rPr>
          <w:noProof/>
          <w:sz w:val="36"/>
          <w:szCs w:val="36"/>
          <w:lang w:val="en-GB"/>
        </w:rPr>
      </w:pPr>
      <w:bookmarkStart w:name="_Toc121332773" w:id="30"/>
      <w:r w:rsidRPr="00AA541C">
        <w:rPr>
          <w:noProof/>
          <w:sz w:val="36"/>
          <w:szCs w:val="36"/>
          <w:lang w:val="en-GB"/>
        </w:rPr>
        <w:t>Hands-on Labs</w:t>
      </w:r>
      <w:r w:rsidRPr="00AA541C" w:rsidR="00146C64">
        <w:rPr>
          <w:noProof/>
          <w:sz w:val="36"/>
          <w:szCs w:val="36"/>
          <w:lang w:val="en-GB"/>
        </w:rPr>
        <w:t>:</w:t>
      </w:r>
      <w:bookmarkEnd w:id="30"/>
    </w:p>
    <w:p w:rsidRPr="00AA541C" w:rsidR="00ED5115" w:rsidRDefault="004920AE" w14:paraId="0CAFB7D0" w14:textId="3699423E">
      <w:pPr>
        <w:rPr>
          <w:noProof/>
          <w:sz w:val="24"/>
          <w:szCs w:val="24"/>
          <w:lang w:val="en-GB"/>
        </w:rPr>
      </w:pPr>
      <w:r w:rsidRPr="5FD573C4" w:rsidR="004920AE">
        <w:rPr>
          <w:noProof/>
          <w:sz w:val="24"/>
          <w:szCs w:val="24"/>
          <w:lang w:val="en-GB"/>
        </w:rPr>
        <w:t xml:space="preserve">Participants are required to </w:t>
      </w:r>
      <w:r w:rsidRPr="5FD573C4" w:rsidR="009B6427">
        <w:rPr>
          <w:noProof/>
          <w:sz w:val="24"/>
          <w:szCs w:val="24"/>
          <w:lang w:val="en-GB"/>
        </w:rPr>
        <w:t xml:space="preserve">complete 2 labs in the hands-on session to earn </w:t>
      </w:r>
      <w:r w:rsidRPr="5FD573C4" w:rsidR="00415CED">
        <w:rPr>
          <w:noProof/>
          <w:sz w:val="24"/>
          <w:szCs w:val="24"/>
          <w:lang w:val="en-GB"/>
        </w:rPr>
        <w:t xml:space="preserve">digital badge. Each </w:t>
      </w:r>
      <w:r w:rsidRPr="5FD573C4" w:rsidR="008F3095">
        <w:rPr>
          <w:noProof/>
          <w:sz w:val="24"/>
          <w:szCs w:val="24"/>
          <w:lang w:val="en-GB"/>
        </w:rPr>
        <w:t>l</w:t>
      </w:r>
      <w:r w:rsidRPr="5FD573C4" w:rsidR="00415CED">
        <w:rPr>
          <w:noProof/>
          <w:sz w:val="24"/>
          <w:szCs w:val="24"/>
          <w:lang w:val="en-GB"/>
        </w:rPr>
        <w:t xml:space="preserve">ab </w:t>
      </w:r>
      <w:r w:rsidRPr="5FD573C4" w:rsidR="008F3095">
        <w:rPr>
          <w:noProof/>
          <w:sz w:val="24"/>
          <w:szCs w:val="24"/>
          <w:lang w:val="en-GB"/>
        </w:rPr>
        <w:t xml:space="preserve">is divded into 4 </w:t>
      </w:r>
      <w:r w:rsidRPr="5FD573C4" w:rsidR="00415CED">
        <w:rPr>
          <w:noProof/>
          <w:sz w:val="24"/>
          <w:szCs w:val="24"/>
          <w:lang w:val="en-GB"/>
        </w:rPr>
        <w:t xml:space="preserve">challenges and each challenge has </w:t>
      </w:r>
      <w:r w:rsidRPr="5FD573C4" w:rsidR="008F3095">
        <w:rPr>
          <w:noProof/>
          <w:sz w:val="24"/>
          <w:szCs w:val="24"/>
          <w:lang w:val="en-GB"/>
        </w:rPr>
        <w:t xml:space="preserve">a set of </w:t>
      </w:r>
      <w:r w:rsidRPr="5FD573C4" w:rsidR="00415CED">
        <w:rPr>
          <w:noProof/>
          <w:sz w:val="24"/>
          <w:szCs w:val="24"/>
          <w:lang w:val="en-GB"/>
        </w:rPr>
        <w:t>tasks</w:t>
      </w:r>
      <w:r w:rsidRPr="5FD573C4" w:rsidR="006E3EC5">
        <w:rPr>
          <w:noProof/>
          <w:sz w:val="24"/>
          <w:szCs w:val="24"/>
          <w:lang w:val="en-GB"/>
        </w:rPr>
        <w:t xml:space="preserve">. Some tasks are aimed at </w:t>
      </w:r>
      <w:r w:rsidRPr="5FD573C4" w:rsidR="008F3095">
        <w:rPr>
          <w:noProof/>
          <w:sz w:val="24"/>
          <w:szCs w:val="24"/>
          <w:lang w:val="en-GB"/>
        </w:rPr>
        <w:t>introducing the capability</w:t>
      </w:r>
      <w:r w:rsidRPr="5FD573C4" w:rsidR="006E3EC5">
        <w:rPr>
          <w:noProof/>
          <w:sz w:val="24"/>
          <w:szCs w:val="24"/>
          <w:lang w:val="en-GB"/>
        </w:rPr>
        <w:t xml:space="preserve"> while other</w:t>
      </w:r>
      <w:r w:rsidRPr="5FD573C4" w:rsidR="008F3095">
        <w:rPr>
          <w:noProof/>
          <w:sz w:val="24"/>
          <w:szCs w:val="24"/>
          <w:lang w:val="en-GB"/>
        </w:rPr>
        <w:t>s</w:t>
      </w:r>
      <w:r w:rsidRPr="5FD573C4" w:rsidR="006E3EC5">
        <w:rPr>
          <w:noProof/>
          <w:sz w:val="24"/>
          <w:szCs w:val="24"/>
          <w:lang w:val="en-GB"/>
        </w:rPr>
        <w:t xml:space="preserve"> are </w:t>
      </w:r>
      <w:r w:rsidRPr="5FD573C4" w:rsidR="00FE2E8D">
        <w:rPr>
          <w:noProof/>
          <w:sz w:val="24"/>
          <w:szCs w:val="24"/>
          <w:lang w:val="en-GB"/>
        </w:rPr>
        <w:t xml:space="preserve">requirements </w:t>
      </w:r>
      <w:r w:rsidRPr="5FD573C4" w:rsidR="008F3095">
        <w:rPr>
          <w:noProof/>
          <w:sz w:val="24"/>
          <w:szCs w:val="24"/>
          <w:lang w:val="en-GB"/>
        </w:rPr>
        <w:t xml:space="preserve">that need to be fulfilled to earn the </w:t>
      </w:r>
      <w:r w:rsidRPr="5FD573C4" w:rsidR="00FE2E8D">
        <w:rPr>
          <w:noProof/>
          <w:sz w:val="24"/>
          <w:szCs w:val="24"/>
          <w:lang w:val="en-GB"/>
        </w:rPr>
        <w:t xml:space="preserve">badge. Tasks that </w:t>
      </w:r>
      <w:r w:rsidRPr="5FD573C4" w:rsidR="00D46F40">
        <w:rPr>
          <w:noProof/>
          <w:sz w:val="24"/>
          <w:szCs w:val="24"/>
          <w:lang w:val="en-GB"/>
        </w:rPr>
        <w:t xml:space="preserve">require pasting queries in the answer sheets are marked with a </w:t>
      </w:r>
      <w:r w:rsidRPr="5FD573C4" w:rsidR="007A1ECC">
        <w:rPr>
          <w:noProof/>
          <w:sz w:val="24"/>
          <w:szCs w:val="24"/>
          <w:lang w:val="en-GB"/>
        </w:rPr>
        <w:t>‘</w:t>
      </w:r>
      <w:r w:rsidRPr="5FD573C4" w:rsidR="00716B63">
        <w:rPr>
          <w:noProof/>
          <w:sz w:val="24"/>
          <w:szCs w:val="24"/>
          <w:lang w:val="en-GB"/>
        </w:rPr>
        <w:t>gree</w:t>
      </w:r>
      <w:ins w:author="Surya Teja Josyula" w:date="2023-07-24T11:49:12.436Z" w:id="18789687">
        <w:r w:rsidRPr="5FD573C4" w:rsidR="6293A418">
          <w:rPr>
            <w:noProof/>
            <w:sz w:val="24"/>
            <w:szCs w:val="24"/>
            <w:lang w:val="en-GB"/>
          </w:rPr>
          <w:t>n tick mark’</w:t>
        </w:r>
      </w:ins>
      <w:r w:rsidRPr="5FD573C4" w:rsidR="00716B63">
        <w:rPr>
          <w:noProof/>
          <w:sz w:val="24"/>
          <w:szCs w:val="24"/>
          <w:lang w:val="en-GB"/>
        </w:rPr>
        <w:t xml:space="preserve"> </w:t>
      </w:r>
      <w:r w:rsidRPr="5FD573C4" w:rsidR="00716B63">
        <w:rPr>
          <w:rFonts w:ascii="Segoe UI Emoji" w:hAnsi="Segoe UI Emoji" w:cs="Segoe UI Emoji"/>
          <w:noProof/>
          <w:sz w:val="24"/>
          <w:szCs w:val="24"/>
          <w:lang w:val="en-GB"/>
        </w:rPr>
        <w:t xml:space="preserve">✅ </w:t>
      </w:r>
      <w:r w:rsidRPr="5FD573C4" w:rsidR="005239FD">
        <w:rPr>
          <w:noProof/>
          <w:sz w:val="24"/>
          <w:szCs w:val="24"/>
          <w:lang w:val="en-GB"/>
        </w:rPr>
        <w:t xml:space="preserve">next to the task header. </w:t>
      </w:r>
      <w:r w:rsidRPr="5FD573C4" w:rsidR="0087067B">
        <w:rPr>
          <w:noProof/>
          <w:sz w:val="24"/>
          <w:szCs w:val="24"/>
          <w:lang w:val="en-GB"/>
        </w:rPr>
        <w:t xml:space="preserve">Answer sheet for each lab is linked at the start of lab on the respective GitHub pages. Participants only need to paste the </w:t>
      </w:r>
      <w:r w:rsidRPr="5FD573C4" w:rsidR="00ED5115">
        <w:rPr>
          <w:noProof/>
          <w:sz w:val="24"/>
          <w:szCs w:val="24"/>
          <w:lang w:val="en-GB"/>
        </w:rPr>
        <w:t xml:space="preserve">queries relating to tasks in </w:t>
      </w:r>
      <w:r w:rsidRPr="5FD573C4" w:rsidR="00D215BC">
        <w:rPr>
          <w:noProof/>
          <w:sz w:val="24"/>
          <w:szCs w:val="24"/>
          <w:lang w:val="en-GB"/>
        </w:rPr>
        <w:t xml:space="preserve">the </w:t>
      </w:r>
      <w:r w:rsidRPr="5FD573C4" w:rsidR="00ED5115">
        <w:rPr>
          <w:noProof/>
          <w:sz w:val="24"/>
          <w:szCs w:val="24"/>
          <w:lang w:val="en-GB"/>
        </w:rPr>
        <w:t>respective sections in answer sheets.</w:t>
      </w:r>
    </w:p>
    <w:p w:rsidRPr="00AA541C" w:rsidR="004122FB" w:rsidDel="00C34349" w:rsidRDefault="006E3EC5" w14:paraId="59C6FE08" w14:textId="4426DB3D">
      <w:pPr>
        <w:rPr>
          <w:del w:author="Surya Teja Josyula" w:date="2023-07-24T17:13:00Z" w:id="35"/>
          <w:noProof/>
          <w:sz w:val="24"/>
          <w:szCs w:val="24"/>
          <w:lang w:val="en-GB"/>
        </w:rPr>
      </w:pPr>
      <w:r w:rsidRPr="00AA541C">
        <w:rPr>
          <w:noProof/>
          <w:sz w:val="24"/>
          <w:szCs w:val="24"/>
          <w:lang w:val="en-GB"/>
        </w:rPr>
        <w:lastRenderedPageBreak/>
        <w:t xml:space="preserve"> </w:t>
      </w:r>
      <w:r w:rsidRPr="00AA541C" w:rsidR="00A74042">
        <w:rPr>
          <w:noProof/>
          <w:sz w:val="24"/>
          <w:szCs w:val="24"/>
          <w:lang w:val="en-GB"/>
        </w:rPr>
        <w:t xml:space="preserve">The Learning sessions are divided into 2 Labs </w:t>
      </w:r>
      <w:r w:rsidRPr="00AA541C" w:rsidR="00D02E71">
        <w:rPr>
          <w:noProof/>
          <w:sz w:val="24"/>
          <w:szCs w:val="24"/>
          <w:lang w:val="en-GB"/>
        </w:rPr>
        <w:t xml:space="preserve">– Lab 1 and Lab 2. </w:t>
      </w:r>
    </w:p>
    <w:p w:rsidR="007B0961" w:rsidRDefault="00B41175" w14:paraId="414AD06D" w14:textId="43E174C3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34E084E" wp14:editId="5C817D1E">
                <wp:simplePos x="0" y="0"/>
                <wp:positionH relativeFrom="margin">
                  <wp:posOffset>-536233</wp:posOffset>
                </wp:positionH>
                <wp:positionV relativeFrom="paragraph">
                  <wp:posOffset>63500</wp:posOffset>
                </wp:positionV>
                <wp:extent cx="729762" cy="351693"/>
                <wp:effectExtent l="0" t="0" r="13335" b="1079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762" cy="3516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Pr="00AD7669" w:rsidR="0072780C" w:rsidP="00AD7669" w:rsidRDefault="0072780C" w14:paraId="3B18CFED" w14:textId="5AC988E0">
                            <w:pPr>
                              <w:jc w:val="center"/>
                              <w:rPr>
                                <w:noProof/>
                                <w:color w:val="0F6FC6" w:themeColor="accent1"/>
                                <w:sz w:val="36"/>
                                <w:szCs w:val="36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7669">
                              <w:rPr>
                                <w:noProof/>
                                <w:color w:val="0F6FC6" w:themeColor="accent1"/>
                                <w:sz w:val="36"/>
                                <w:szCs w:val="36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Lab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style="position:absolute;margin-left:-42.2pt;margin-top:5pt;width:57.45pt;height:27.7pt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7" fillcolor="#dbeff9 [3214]" strokecolor="#0f6fc6 [3204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" w14:anchorId="534E084E">
                <v:textbox>
                  <w:txbxContent>
                    <w:p w:rsidRPr="00AD7669" w:rsidR="0072780C" w:rsidP="00AD7669" w:rsidRDefault="0072780C" w14:paraId="3B18CFED" w14:textId="5AC988E0">
                      <w:pPr>
                        <w:jc w:val="center"/>
                        <w:rPr>
                          <w:noProof/>
                          <w:color w:val="0F6FC6" w:themeColor="accent1"/>
                          <w:sz w:val="36"/>
                          <w:szCs w:val="36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7669">
                        <w:rPr>
                          <w:noProof/>
                          <w:color w:val="0F6FC6" w:themeColor="accent1"/>
                          <w:sz w:val="36"/>
                          <w:szCs w:val="36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Lab 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D7669">
        <w:rPr>
          <w:noProof/>
          <w:lang w:val="en-GB"/>
        </w:rPr>
        <w:drawing>
          <wp:anchor distT="0" distB="0" distL="114300" distR="114300" simplePos="0" relativeHeight="251658243" behindDoc="0" locked="0" layoutInCell="1" allowOverlap="1" wp14:anchorId="6C048736" wp14:editId="154237AE">
            <wp:simplePos x="0" y="0"/>
            <wp:positionH relativeFrom="margin">
              <wp:posOffset>-413238</wp:posOffset>
            </wp:positionH>
            <wp:positionV relativeFrom="paragraph">
              <wp:posOffset>5629080</wp:posOffset>
            </wp:positionV>
            <wp:extent cx="6646545" cy="3875405"/>
            <wp:effectExtent l="0" t="0" r="1905" b="0"/>
            <wp:wrapTopAndBottom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7669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62C38D1" wp14:editId="638B3174">
                <wp:simplePos x="0" y="0"/>
                <wp:positionH relativeFrom="margin">
                  <wp:posOffset>-571500</wp:posOffset>
                </wp:positionH>
                <wp:positionV relativeFrom="paragraph">
                  <wp:posOffset>4907915</wp:posOffset>
                </wp:positionV>
                <wp:extent cx="843915" cy="351155"/>
                <wp:effectExtent l="0" t="0" r="13335" b="1079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3511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Pr="00AD7669" w:rsidR="00AD7669" w:rsidP="00AD7669" w:rsidRDefault="00AD7669" w14:paraId="1D3BDF1F" w14:textId="40B01509">
                            <w:pPr>
                              <w:jc w:val="center"/>
                              <w:rPr>
                                <w:noProof/>
                                <w:color w:val="0F6FC6" w:themeColor="accent1"/>
                                <w:sz w:val="36"/>
                                <w:szCs w:val="36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7669">
                              <w:rPr>
                                <w:noProof/>
                                <w:color w:val="0F6FC6" w:themeColor="accent1"/>
                                <w:sz w:val="36"/>
                                <w:szCs w:val="36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Lab </w:t>
                            </w:r>
                            <w:r>
                              <w:rPr>
                                <w:noProof/>
                                <w:color w:val="0F6FC6" w:themeColor="accent1"/>
                                <w:sz w:val="36"/>
                                <w:szCs w:val="36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style="position:absolute;margin-left:-45pt;margin-top:386.45pt;width:66.45pt;height:27.65pt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color="#dbeff9 [3214]" strokecolor="#0f6fc6 [3204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" w14:anchorId="662C38D1">
                <v:textbox>
                  <w:txbxContent>
                    <w:p w:rsidRPr="00AD7669" w:rsidR="00AD7669" w:rsidP="00AD7669" w:rsidRDefault="00AD7669" w14:paraId="1D3BDF1F" w14:textId="40B01509">
                      <w:pPr>
                        <w:jc w:val="center"/>
                        <w:rPr>
                          <w:noProof/>
                          <w:color w:val="0F6FC6" w:themeColor="accent1"/>
                          <w:sz w:val="36"/>
                          <w:szCs w:val="36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7669">
                        <w:rPr>
                          <w:noProof/>
                          <w:color w:val="0F6FC6" w:themeColor="accent1"/>
                          <w:sz w:val="36"/>
                          <w:szCs w:val="36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Lab </w:t>
                      </w:r>
                      <w:r>
                        <w:rPr>
                          <w:noProof/>
                          <w:color w:val="0F6FC6" w:themeColor="accent1"/>
                          <w:sz w:val="36"/>
                          <w:szCs w:val="36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D7669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BDD96D4" wp14:editId="4E34E384">
                <wp:simplePos x="0" y="0"/>
                <wp:positionH relativeFrom="page">
                  <wp:align>right</wp:align>
                </wp:positionH>
                <wp:positionV relativeFrom="paragraph">
                  <wp:posOffset>5066372</wp:posOffset>
                </wp:positionV>
                <wp:extent cx="754316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1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a="http://schemas.openxmlformats.org/drawingml/2006/main" xmlns:adec="http://schemas.microsoft.com/office/drawing/2017/decorative" xmlns:pic="http://schemas.openxmlformats.org/drawingml/2006/picture" xmlns:a14="http://schemas.microsoft.com/office/drawing/2010/main" xmlns:dgm="http://schemas.openxmlformats.org/drawingml/2006/diagram" xmlns:arto="http://schemas.microsoft.com/office/word/2006/arto">
            <w:pict>
              <v:line id="Straight Connector 7" style="position:absolute;flip:y;z-index:25165824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o:spid="_x0000_s1026" strokecolor="#0f6fc6 [3204]" strokeweight=".5pt" from="542.75pt,398.95pt" to="1136.7pt,398.95pt" w14:anchorId="6CFCE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">
                <v:stroke joinstyle="miter"/>
                <w10:wrap anchorx="page"/>
              </v:line>
            </w:pict>
          </mc:Fallback>
        </mc:AlternateContent>
      </w:r>
      <w:r w:rsidR="0072780C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2E8E598" wp14:editId="79F306A3">
                <wp:simplePos x="0" y="0"/>
                <wp:positionH relativeFrom="page">
                  <wp:align>left</wp:align>
                </wp:positionH>
                <wp:positionV relativeFrom="paragraph">
                  <wp:posOffset>248236</wp:posOffset>
                </wp:positionV>
                <wp:extent cx="7543214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2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a="http://schemas.openxmlformats.org/drawingml/2006/main" xmlns:adec="http://schemas.microsoft.com/office/drawing/2017/decorative" xmlns:pic="http://schemas.openxmlformats.org/drawingml/2006/picture" xmlns:a14="http://schemas.microsoft.com/office/drawing/2010/main" xmlns:dgm="http://schemas.openxmlformats.org/drawingml/2006/diagram" xmlns:arto="http://schemas.microsoft.com/office/word/2006/arto">
            <w:pict>
              <v:line id="Straight Connector 6" style="position:absolute;flip:y;z-index:25165824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o:spid="_x0000_s1026" strokecolor="#0f6fc6 [3204]" strokeweight=".5pt" from="0,19.55pt" to="593.95pt,19.55pt" w14:anchorId="46383E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">
                <v:stroke joinstyle="miter"/>
                <w10:wrap anchorx="page"/>
              </v:line>
            </w:pict>
          </mc:Fallback>
        </mc:AlternateContent>
      </w:r>
      <w:r w:rsidR="00FE1CFC">
        <w:rPr>
          <w:noProof/>
          <w:lang w:val="en-GB"/>
        </w:rPr>
        <w:drawing>
          <wp:anchor distT="0" distB="0" distL="114300" distR="114300" simplePos="0" relativeHeight="251658244" behindDoc="0" locked="0" layoutInCell="1" allowOverlap="1" wp14:anchorId="5522A4A8" wp14:editId="3C799CA0">
            <wp:simplePos x="0" y="0"/>
            <wp:positionH relativeFrom="margin">
              <wp:posOffset>-413385</wp:posOffset>
            </wp:positionH>
            <wp:positionV relativeFrom="paragraph">
              <wp:posOffset>318135</wp:posOffset>
            </wp:positionV>
            <wp:extent cx="6708140" cy="4589145"/>
            <wp:effectExtent l="0" t="0" r="0" b="0"/>
            <wp:wrapTopAndBottom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3A6">
        <w:rPr>
          <w:noProof/>
          <w:lang w:val="en-GB"/>
        </w:rPr>
        <w:tab/>
      </w:r>
      <w:commentRangeStart w:id="36"/>
      <w:commentRangeEnd w:id="36"/>
      <w:r w:rsidR="00D215BC">
        <w:rPr>
          <w:rStyle w:val="CommentReference"/>
        </w:rPr>
        <w:commentReference w:id="36"/>
      </w:r>
    </w:p>
    <w:p w:rsidR="006A7DFD" w:rsidP="00F1364D" w:rsidRDefault="006A7DFD" w14:paraId="46F52036" w14:textId="025AF6D7">
      <w:pPr>
        <w:ind w:left="720" w:firstLine="720"/>
        <w:rPr>
          <w:lang w:val="en-GB"/>
        </w:rPr>
      </w:pPr>
    </w:p>
    <w:p w:rsidR="00C019EB" w:rsidP="006A7DFD" w:rsidRDefault="00C019EB" w14:paraId="1BE4A1F9" w14:textId="0921B532">
      <w:pPr>
        <w:ind w:left="720" w:firstLine="720"/>
        <w:rPr>
          <w:lang w:val="en-GB"/>
        </w:rPr>
      </w:pPr>
    </w:p>
    <w:p w:rsidR="00C54A11" w:rsidP="005251FF" w:rsidRDefault="00932873" w14:paraId="6B9EECD5" w14:textId="7CC2BC2B">
      <w:pPr>
        <w:pStyle w:val="Heading1"/>
        <w:rPr>
          <w:lang w:val="en-GB"/>
        </w:rPr>
      </w:pPr>
      <w:bookmarkStart w:name="_Toc121332774" w:id="37"/>
      <w:r>
        <w:rPr>
          <w:lang w:val="en-GB"/>
        </w:rPr>
        <w:t>Frequently Asked Questions (FAQ):</w:t>
      </w:r>
      <w:bookmarkEnd w:id="37"/>
    </w:p>
    <w:p w:rsidRPr="00394916" w:rsidR="002E3398" w:rsidP="00D37867" w:rsidRDefault="002E3398" w14:paraId="61BEE782" w14:textId="79A25374">
      <w:pPr>
        <w:pStyle w:val="Heading2"/>
        <w:rPr>
          <w:lang w:val="en-GB"/>
        </w:rPr>
      </w:pPr>
      <w:bookmarkStart w:name="_Toc121332775" w:id="38"/>
      <w:r w:rsidRPr="00394916">
        <w:rPr>
          <w:lang w:val="en-GB"/>
        </w:rPr>
        <w:t>Program related:</w:t>
      </w:r>
      <w:bookmarkEnd w:id="38"/>
    </w:p>
    <w:p w:rsidRPr="00D37867" w:rsidR="002E3398" w:rsidP="00932873" w:rsidRDefault="002E3398" w14:paraId="4D04C649" w14:textId="014D9417">
      <w:pPr>
        <w:rPr>
          <w:rFonts w:cstheme="minorHAnsi"/>
          <w:sz w:val="24"/>
          <w:szCs w:val="24"/>
          <w:lang w:val="en-GB"/>
        </w:rPr>
      </w:pPr>
      <w:r w:rsidRPr="00394916">
        <w:rPr>
          <w:rFonts w:cstheme="minorHAnsi"/>
          <w:b/>
          <w:bCs/>
          <w:sz w:val="28"/>
          <w:szCs w:val="28"/>
          <w:lang w:val="en-GB"/>
        </w:rPr>
        <w:t>Q</w:t>
      </w:r>
      <w:r w:rsidRPr="00D37867">
        <w:rPr>
          <w:rFonts w:cstheme="minorHAnsi"/>
          <w:sz w:val="24"/>
          <w:szCs w:val="24"/>
          <w:lang w:val="en-GB"/>
        </w:rPr>
        <w:t xml:space="preserve">: </w:t>
      </w:r>
      <w:r w:rsidRPr="00D37867" w:rsidR="00021A83">
        <w:rPr>
          <w:rFonts w:cstheme="minorHAnsi"/>
          <w:sz w:val="24"/>
          <w:szCs w:val="24"/>
          <w:lang w:val="en-GB"/>
        </w:rPr>
        <w:t>What</w:t>
      </w:r>
      <w:r w:rsidRPr="00D37867" w:rsidR="00080A55">
        <w:rPr>
          <w:rFonts w:cstheme="minorHAnsi"/>
          <w:sz w:val="24"/>
          <w:szCs w:val="24"/>
          <w:lang w:val="en-GB"/>
        </w:rPr>
        <w:t xml:space="preserve"> </w:t>
      </w:r>
      <w:r w:rsidRPr="00D37867" w:rsidR="000C3392">
        <w:rPr>
          <w:rFonts w:cstheme="minorHAnsi"/>
          <w:sz w:val="24"/>
          <w:szCs w:val="24"/>
          <w:lang w:val="en-GB"/>
        </w:rPr>
        <w:t>are</w:t>
      </w:r>
      <w:r w:rsidRPr="00D37867" w:rsidR="001A30EE">
        <w:rPr>
          <w:rFonts w:cstheme="minorHAnsi"/>
          <w:sz w:val="24"/>
          <w:szCs w:val="24"/>
          <w:lang w:val="en-GB"/>
        </w:rPr>
        <w:t xml:space="preserve"> the</w:t>
      </w:r>
      <w:r w:rsidRPr="00D37867" w:rsidR="00080A55">
        <w:rPr>
          <w:rFonts w:cstheme="minorHAnsi"/>
          <w:sz w:val="24"/>
          <w:szCs w:val="24"/>
          <w:lang w:val="en-GB"/>
        </w:rPr>
        <w:t xml:space="preserve"> eligib</w:t>
      </w:r>
      <w:r w:rsidRPr="00D37867" w:rsidR="001A30EE">
        <w:rPr>
          <w:rFonts w:cstheme="minorHAnsi"/>
          <w:sz w:val="24"/>
          <w:szCs w:val="24"/>
          <w:lang w:val="en-GB"/>
        </w:rPr>
        <w:t>ility criteria</w:t>
      </w:r>
      <w:r w:rsidRPr="00D37867" w:rsidR="00080A55">
        <w:rPr>
          <w:rFonts w:cstheme="minorHAnsi"/>
          <w:sz w:val="24"/>
          <w:szCs w:val="24"/>
          <w:lang w:val="en-GB"/>
        </w:rPr>
        <w:t xml:space="preserve"> for badge</w:t>
      </w:r>
      <w:r w:rsidRPr="00D37867" w:rsidR="00AC310A">
        <w:rPr>
          <w:rFonts w:cstheme="minorHAnsi"/>
          <w:sz w:val="24"/>
          <w:szCs w:val="24"/>
          <w:lang w:val="en-GB"/>
        </w:rPr>
        <w:t>?</w:t>
      </w:r>
    </w:p>
    <w:p w:rsidRPr="00D37867" w:rsidR="00AC310A" w:rsidP="5FD573C4" w:rsidRDefault="00AC310A" w14:paraId="50278705" w14:noSpellErr="1" w14:textId="5A4D9316">
      <w:pPr>
        <w:rPr>
          <w:rFonts w:cs="Calibri" w:cstheme="minorAscii"/>
          <w:sz w:val="24"/>
          <w:szCs w:val="24"/>
          <w:lang w:val="en-GB"/>
        </w:rPr>
      </w:pPr>
      <w:r w:rsidRPr="5FD573C4" w:rsidR="00AC310A">
        <w:rPr>
          <w:rFonts w:cs="Calibri" w:cstheme="minorAscii"/>
          <w:b w:val="1"/>
          <w:bCs w:val="1"/>
          <w:sz w:val="28"/>
          <w:szCs w:val="28"/>
          <w:lang w:val="en-GB"/>
        </w:rPr>
        <w:t>A</w:t>
      </w:r>
      <w:r w:rsidRPr="5FD573C4" w:rsidR="00AC310A">
        <w:rPr>
          <w:rFonts w:cs="Calibri" w:cstheme="minorAscii"/>
          <w:sz w:val="24"/>
          <w:szCs w:val="24"/>
          <w:lang w:val="en-GB"/>
        </w:rPr>
        <w:t xml:space="preserve">: There are a total of 8 challenges and tasks under each challenge. Any task that is marked with a ‘graduation hat’ </w:t>
      </w:r>
      <w:r w:rsidRPr="5FD573C4" w:rsidR="002C49C8">
        <w:rPr>
          <w:rFonts w:ascii="Segoe UI Emoji" w:hAnsi="Segoe UI Emoji" w:cs="Segoe UI Emoji"/>
          <w:sz w:val="24"/>
          <w:szCs w:val="24"/>
          <w:lang w:val="en-GB"/>
        </w:rPr>
        <w:t xml:space="preserve">✅ </w:t>
      </w:r>
      <w:r w:rsidRPr="5FD573C4" w:rsidR="00724678">
        <w:rPr>
          <w:rFonts w:cs="Calibri" w:cstheme="minorAscii"/>
          <w:sz w:val="24"/>
          <w:szCs w:val="24"/>
          <w:lang w:val="en-GB"/>
        </w:rPr>
        <w:t xml:space="preserve"> is a </w:t>
      </w:r>
      <w:r w:rsidRPr="5FD573C4" w:rsidR="001A30EE">
        <w:rPr>
          <w:rFonts w:cs="Calibri" w:cstheme="minorAscii"/>
          <w:sz w:val="24"/>
          <w:szCs w:val="24"/>
          <w:lang w:val="en-GB"/>
        </w:rPr>
        <w:t xml:space="preserve">mandatory question. </w:t>
      </w:r>
      <w:r w:rsidRPr="5FD573C4" w:rsidR="000B7966">
        <w:rPr>
          <w:rFonts w:cs="Calibri" w:cstheme="minorAscii"/>
          <w:sz w:val="24"/>
          <w:szCs w:val="24"/>
          <w:lang w:val="en-GB"/>
        </w:rPr>
        <w:t>Submitting</w:t>
      </w:r>
      <w:r w:rsidRPr="5FD573C4" w:rsidR="001A30EE">
        <w:rPr>
          <w:rFonts w:cs="Calibri" w:cstheme="minorAscii"/>
          <w:sz w:val="24"/>
          <w:szCs w:val="24"/>
          <w:lang w:val="en-GB"/>
        </w:rPr>
        <w:t xml:space="preserve"> all such </w:t>
      </w:r>
      <w:r w:rsidRPr="5FD573C4" w:rsidR="000B7966">
        <w:rPr>
          <w:rFonts w:cs="Calibri" w:cstheme="minorAscii"/>
          <w:sz w:val="24"/>
          <w:szCs w:val="24"/>
          <w:lang w:val="en-GB"/>
        </w:rPr>
        <w:t>marked tasks in the answer sheet makes you eligible for badge.</w:t>
      </w:r>
    </w:p>
    <w:p w:rsidRPr="00D37867" w:rsidR="00F464B1" w:rsidP="00932873" w:rsidRDefault="00F464B1" w14:paraId="0EF21F75" w14:textId="77777777">
      <w:pPr>
        <w:rPr>
          <w:rFonts w:cstheme="minorHAnsi"/>
          <w:sz w:val="24"/>
          <w:szCs w:val="24"/>
          <w:lang w:val="en-GB"/>
        </w:rPr>
      </w:pPr>
    </w:p>
    <w:p w:rsidRPr="00D37867" w:rsidR="00CA6B67" w:rsidP="00932873" w:rsidRDefault="00CA6B67" w14:paraId="2541826E" w14:textId="20DEC60F">
      <w:pPr>
        <w:rPr>
          <w:rFonts w:cstheme="minorHAnsi"/>
          <w:sz w:val="24"/>
          <w:szCs w:val="24"/>
          <w:lang w:val="en-GB"/>
        </w:rPr>
      </w:pPr>
      <w:r w:rsidRPr="00394916">
        <w:rPr>
          <w:rFonts w:cstheme="minorHAnsi"/>
          <w:b/>
          <w:bCs/>
          <w:sz w:val="28"/>
          <w:szCs w:val="28"/>
          <w:lang w:val="en-GB"/>
        </w:rPr>
        <w:t>Q</w:t>
      </w:r>
      <w:r w:rsidRPr="00D37867">
        <w:rPr>
          <w:rFonts w:cstheme="minorHAnsi"/>
          <w:sz w:val="24"/>
          <w:szCs w:val="24"/>
          <w:lang w:val="en-GB"/>
        </w:rPr>
        <w:t>: What do I paste in the answer sheet?</w:t>
      </w:r>
    </w:p>
    <w:p w:rsidRPr="00D37867" w:rsidR="000C3392" w:rsidP="00932873" w:rsidRDefault="000C3392" w14:paraId="1D60E3ED" w14:textId="115C1233">
      <w:pPr>
        <w:rPr>
          <w:rFonts w:cstheme="minorHAnsi"/>
          <w:sz w:val="24"/>
          <w:szCs w:val="24"/>
          <w:lang w:val="en-GB"/>
        </w:rPr>
      </w:pPr>
      <w:r w:rsidRPr="00394916">
        <w:rPr>
          <w:rFonts w:cstheme="minorHAnsi"/>
          <w:b/>
          <w:bCs/>
          <w:sz w:val="28"/>
          <w:szCs w:val="28"/>
          <w:lang w:val="en-GB"/>
        </w:rPr>
        <w:t>A</w:t>
      </w:r>
      <w:r w:rsidRPr="00D37867">
        <w:rPr>
          <w:rFonts w:cstheme="minorHAnsi"/>
          <w:sz w:val="24"/>
          <w:szCs w:val="24"/>
          <w:lang w:val="en-GB"/>
        </w:rPr>
        <w:t>: Each</w:t>
      </w:r>
      <w:r w:rsidRPr="00D37867" w:rsidR="00B74662">
        <w:rPr>
          <w:rFonts w:cstheme="minorHAnsi"/>
          <w:sz w:val="24"/>
          <w:szCs w:val="24"/>
          <w:lang w:val="en-GB"/>
        </w:rPr>
        <w:t xml:space="preserve"> </w:t>
      </w:r>
      <w:r w:rsidRPr="00D37867">
        <w:rPr>
          <w:rFonts w:cstheme="minorHAnsi"/>
          <w:sz w:val="24"/>
          <w:szCs w:val="24"/>
          <w:lang w:val="en-GB"/>
        </w:rPr>
        <w:t xml:space="preserve">task in </w:t>
      </w:r>
      <w:r w:rsidRPr="00D37867" w:rsidR="00B74662">
        <w:rPr>
          <w:rFonts w:cstheme="minorHAnsi"/>
          <w:sz w:val="24"/>
          <w:szCs w:val="24"/>
          <w:lang w:val="en-GB"/>
        </w:rPr>
        <w:t xml:space="preserve">GitHub </w:t>
      </w:r>
      <w:r w:rsidR="008A3B4E">
        <w:rPr>
          <w:rFonts w:cstheme="minorHAnsi"/>
          <w:sz w:val="24"/>
          <w:szCs w:val="24"/>
          <w:lang w:val="en-GB"/>
        </w:rPr>
        <w:t xml:space="preserve">is numbered as “Challenge x, Task y”. The </w:t>
      </w:r>
      <w:r w:rsidRPr="00D37867" w:rsidR="00826970">
        <w:rPr>
          <w:rFonts w:cstheme="minorHAnsi"/>
          <w:sz w:val="24"/>
          <w:szCs w:val="24"/>
          <w:lang w:val="en-GB"/>
        </w:rPr>
        <w:t xml:space="preserve">answer sheets </w:t>
      </w:r>
      <w:r w:rsidR="008A3B4E">
        <w:rPr>
          <w:rFonts w:cstheme="minorHAnsi"/>
          <w:sz w:val="24"/>
          <w:szCs w:val="24"/>
          <w:lang w:val="en-GB"/>
        </w:rPr>
        <w:t xml:space="preserve">have the same </w:t>
      </w:r>
      <w:r w:rsidR="00441B35">
        <w:rPr>
          <w:rFonts w:cstheme="minorHAnsi"/>
          <w:sz w:val="24"/>
          <w:szCs w:val="24"/>
          <w:lang w:val="en-GB"/>
        </w:rPr>
        <w:t>text for each question</w:t>
      </w:r>
      <w:r w:rsidRPr="00D37867" w:rsidR="00826970">
        <w:rPr>
          <w:rFonts w:cstheme="minorHAnsi"/>
          <w:sz w:val="24"/>
          <w:szCs w:val="24"/>
          <w:lang w:val="en-GB"/>
        </w:rPr>
        <w:t>. Paste the appropriate KQL queries in the given space</w:t>
      </w:r>
      <w:r w:rsidRPr="00D37867" w:rsidR="00AD5CBA">
        <w:rPr>
          <w:rFonts w:cstheme="minorHAnsi"/>
          <w:sz w:val="24"/>
          <w:szCs w:val="24"/>
          <w:lang w:val="en-GB"/>
        </w:rPr>
        <w:t>. Submit the answer sheet only after you have completed all the tasks in a lab.</w:t>
      </w:r>
    </w:p>
    <w:p w:rsidRPr="00D37867" w:rsidR="00F464B1" w:rsidP="00932873" w:rsidRDefault="00F464B1" w14:paraId="11CA5F64" w14:textId="77777777">
      <w:pPr>
        <w:rPr>
          <w:rFonts w:cstheme="minorHAnsi"/>
          <w:sz w:val="24"/>
          <w:szCs w:val="24"/>
          <w:lang w:val="en-GB"/>
        </w:rPr>
      </w:pPr>
    </w:p>
    <w:p w:rsidRPr="00D37867" w:rsidR="000B7966" w:rsidP="00932873" w:rsidRDefault="000B7966" w14:paraId="39BB4407" w14:textId="005B62AF">
      <w:pPr>
        <w:rPr>
          <w:rFonts w:cstheme="minorHAnsi"/>
          <w:sz w:val="24"/>
          <w:szCs w:val="24"/>
          <w:lang w:val="en-GB"/>
        </w:rPr>
      </w:pPr>
      <w:r w:rsidRPr="00394916">
        <w:rPr>
          <w:rFonts w:cstheme="minorHAnsi"/>
          <w:b/>
          <w:bCs/>
          <w:sz w:val="28"/>
          <w:szCs w:val="28"/>
          <w:lang w:val="en-GB"/>
        </w:rPr>
        <w:t>Q</w:t>
      </w:r>
      <w:r w:rsidRPr="00D37867">
        <w:rPr>
          <w:rFonts w:cstheme="minorHAnsi"/>
          <w:sz w:val="24"/>
          <w:szCs w:val="24"/>
          <w:lang w:val="en-GB"/>
        </w:rPr>
        <w:t>: Ho</w:t>
      </w:r>
      <w:r w:rsidRPr="00D37867" w:rsidR="00F05F4F">
        <w:rPr>
          <w:rFonts w:cstheme="minorHAnsi"/>
          <w:sz w:val="24"/>
          <w:szCs w:val="24"/>
          <w:lang w:val="en-GB"/>
        </w:rPr>
        <w:t>w many hours can I spend on each challenge?</w:t>
      </w:r>
    </w:p>
    <w:p w:rsidRPr="00D37867" w:rsidR="00F05F4F" w:rsidP="00932873" w:rsidRDefault="00F05F4F" w14:paraId="4CE58819" w14:textId="35982274">
      <w:pPr>
        <w:rPr>
          <w:rFonts w:cstheme="minorHAnsi"/>
          <w:sz w:val="24"/>
          <w:szCs w:val="24"/>
          <w:lang w:val="en-GB"/>
        </w:rPr>
      </w:pPr>
      <w:r w:rsidRPr="00394916">
        <w:rPr>
          <w:rFonts w:cstheme="minorHAnsi"/>
          <w:b/>
          <w:bCs/>
          <w:sz w:val="28"/>
          <w:szCs w:val="28"/>
          <w:lang w:val="en-GB"/>
        </w:rPr>
        <w:t>A</w:t>
      </w:r>
      <w:r w:rsidRPr="00D37867">
        <w:rPr>
          <w:rFonts w:cstheme="minorHAnsi"/>
          <w:sz w:val="24"/>
          <w:szCs w:val="24"/>
          <w:lang w:val="en-GB"/>
        </w:rPr>
        <w:t xml:space="preserve">: We have marked estimated duration </w:t>
      </w:r>
      <w:r w:rsidR="00441B35">
        <w:rPr>
          <w:rFonts w:cstheme="minorHAnsi"/>
          <w:sz w:val="24"/>
          <w:szCs w:val="24"/>
          <w:lang w:val="en-GB"/>
        </w:rPr>
        <w:t xml:space="preserve">to complete </w:t>
      </w:r>
      <w:r w:rsidRPr="00D37867" w:rsidR="00A63A2D">
        <w:rPr>
          <w:rFonts w:cstheme="minorHAnsi"/>
          <w:sz w:val="24"/>
          <w:szCs w:val="24"/>
          <w:lang w:val="en-GB"/>
        </w:rPr>
        <w:t>against</w:t>
      </w:r>
      <w:r w:rsidRPr="00D37867">
        <w:rPr>
          <w:rFonts w:cstheme="minorHAnsi"/>
          <w:sz w:val="24"/>
          <w:szCs w:val="24"/>
          <w:lang w:val="en-GB"/>
        </w:rPr>
        <w:t xml:space="preserve"> </w:t>
      </w:r>
      <w:r w:rsidR="00441B35">
        <w:rPr>
          <w:rFonts w:cstheme="minorHAnsi"/>
          <w:sz w:val="24"/>
          <w:szCs w:val="24"/>
          <w:lang w:val="en-GB"/>
        </w:rPr>
        <w:t xml:space="preserve">each </w:t>
      </w:r>
      <w:r w:rsidRPr="00D37867">
        <w:rPr>
          <w:rFonts w:cstheme="minorHAnsi"/>
          <w:sz w:val="24"/>
          <w:szCs w:val="24"/>
          <w:lang w:val="en-GB"/>
        </w:rPr>
        <w:t xml:space="preserve">challenge in Lab 1 and Lab 2 </w:t>
      </w:r>
      <w:r w:rsidRPr="00D37867" w:rsidR="00674F81">
        <w:rPr>
          <w:rFonts w:cstheme="minorHAnsi"/>
          <w:sz w:val="24"/>
          <w:szCs w:val="24"/>
          <w:lang w:val="en-GB"/>
        </w:rPr>
        <w:t xml:space="preserve">Git Hub pages. While you are allowed to take </w:t>
      </w:r>
      <w:r w:rsidRPr="00D37867" w:rsidR="0076781A">
        <w:rPr>
          <w:rFonts w:cstheme="minorHAnsi"/>
          <w:sz w:val="24"/>
          <w:szCs w:val="24"/>
          <w:lang w:val="en-GB"/>
        </w:rPr>
        <w:t xml:space="preserve">time, it is recommended to </w:t>
      </w:r>
      <w:r w:rsidRPr="00D37867" w:rsidR="00A63A2D">
        <w:rPr>
          <w:rFonts w:cstheme="minorHAnsi"/>
          <w:sz w:val="24"/>
          <w:szCs w:val="24"/>
          <w:lang w:val="en-GB"/>
        </w:rPr>
        <w:t>avail</w:t>
      </w:r>
      <w:r w:rsidRPr="00D37867" w:rsidR="0076781A">
        <w:rPr>
          <w:rFonts w:cstheme="minorHAnsi"/>
          <w:sz w:val="24"/>
          <w:szCs w:val="24"/>
          <w:lang w:val="en-GB"/>
        </w:rPr>
        <w:t xml:space="preserve"> help and complete the challenges in planned duration </w:t>
      </w:r>
      <w:r w:rsidRPr="00D37867" w:rsidR="00EA3DA3">
        <w:rPr>
          <w:rFonts w:cstheme="minorHAnsi"/>
          <w:sz w:val="24"/>
          <w:szCs w:val="24"/>
          <w:lang w:val="en-GB"/>
        </w:rPr>
        <w:t>so that you can complete</w:t>
      </w:r>
      <w:r w:rsidRPr="00D37867" w:rsidR="00024083">
        <w:rPr>
          <w:rFonts w:cstheme="minorHAnsi"/>
          <w:sz w:val="24"/>
          <w:szCs w:val="24"/>
          <w:lang w:val="en-GB"/>
        </w:rPr>
        <w:t xml:space="preserve"> all challenges in 8 Hours sessions duration.</w:t>
      </w:r>
      <w:r w:rsidR="000A6DC0">
        <w:rPr>
          <w:rFonts w:cstheme="minorHAnsi"/>
          <w:sz w:val="24"/>
          <w:szCs w:val="24"/>
          <w:lang w:val="en-GB"/>
        </w:rPr>
        <w:t xml:space="preserve"> Including introductions, presentations and break time, total hands-on time is approximately 6 hours.</w:t>
      </w:r>
    </w:p>
    <w:p w:rsidRPr="00D37867" w:rsidR="00F464B1" w:rsidP="00932873" w:rsidRDefault="00F464B1" w14:paraId="5221D029" w14:textId="77777777">
      <w:pPr>
        <w:rPr>
          <w:rFonts w:cstheme="minorHAnsi"/>
          <w:sz w:val="24"/>
          <w:szCs w:val="24"/>
          <w:lang w:val="en-GB"/>
        </w:rPr>
      </w:pPr>
    </w:p>
    <w:p w:rsidRPr="00D37867" w:rsidR="00024083" w:rsidP="00932873" w:rsidRDefault="00024083" w14:paraId="0413324B" w14:textId="72992AEF">
      <w:pPr>
        <w:rPr>
          <w:rFonts w:cstheme="minorHAnsi"/>
          <w:sz w:val="24"/>
          <w:szCs w:val="24"/>
          <w:lang w:val="en-GB"/>
        </w:rPr>
      </w:pPr>
      <w:r w:rsidRPr="00394916">
        <w:rPr>
          <w:rFonts w:cstheme="minorHAnsi"/>
          <w:b/>
          <w:bCs/>
          <w:sz w:val="28"/>
          <w:szCs w:val="28"/>
          <w:lang w:val="en-GB"/>
        </w:rPr>
        <w:t>Q</w:t>
      </w:r>
      <w:r w:rsidRPr="00D37867">
        <w:rPr>
          <w:rFonts w:cstheme="minorHAnsi"/>
          <w:sz w:val="24"/>
          <w:szCs w:val="24"/>
          <w:lang w:val="en-GB"/>
        </w:rPr>
        <w:t xml:space="preserve">: Can I take more than 8 Hours/ </w:t>
      </w:r>
      <w:r w:rsidRPr="00D37867" w:rsidR="00612081">
        <w:rPr>
          <w:rFonts w:cstheme="minorHAnsi"/>
          <w:sz w:val="24"/>
          <w:szCs w:val="24"/>
          <w:lang w:val="en-GB"/>
        </w:rPr>
        <w:t xml:space="preserve">Complete the Labs </w:t>
      </w:r>
      <w:r w:rsidRPr="00D37867" w:rsidR="00715351">
        <w:rPr>
          <w:rFonts w:cstheme="minorHAnsi"/>
          <w:sz w:val="24"/>
          <w:szCs w:val="24"/>
          <w:lang w:val="en-GB"/>
        </w:rPr>
        <w:t>after the sessions?</w:t>
      </w:r>
    </w:p>
    <w:p w:rsidR="00715351" w:rsidP="00932873" w:rsidRDefault="00715351" w14:paraId="17610B36" w14:textId="77FDB5A8">
      <w:pPr>
        <w:rPr>
          <w:rFonts w:cstheme="minorHAnsi"/>
          <w:sz w:val="24"/>
          <w:szCs w:val="24"/>
          <w:lang w:val="en-GB"/>
        </w:rPr>
      </w:pPr>
      <w:r w:rsidRPr="00394916">
        <w:rPr>
          <w:rFonts w:cstheme="minorHAnsi"/>
          <w:b/>
          <w:bCs/>
          <w:sz w:val="28"/>
          <w:szCs w:val="28"/>
          <w:lang w:val="en-GB"/>
        </w:rPr>
        <w:t>A</w:t>
      </w:r>
      <w:r w:rsidRPr="00D37867">
        <w:rPr>
          <w:rFonts w:cstheme="minorHAnsi"/>
          <w:sz w:val="24"/>
          <w:szCs w:val="24"/>
          <w:lang w:val="en-GB"/>
        </w:rPr>
        <w:t>: It is recommended to complete all challenges during the session.</w:t>
      </w:r>
    </w:p>
    <w:p w:rsidR="00D37867" w:rsidP="00932873" w:rsidRDefault="00D37867" w14:paraId="5B2EEBD6" w14:textId="77777777">
      <w:pPr>
        <w:rPr>
          <w:rFonts w:cstheme="minorHAnsi"/>
          <w:sz w:val="24"/>
          <w:szCs w:val="24"/>
          <w:lang w:val="en-GB"/>
        </w:rPr>
      </w:pPr>
    </w:p>
    <w:p w:rsidRPr="00D37867" w:rsidR="00394916" w:rsidP="00932873" w:rsidRDefault="00394916" w14:paraId="28C95D81" w14:textId="77777777">
      <w:pPr>
        <w:rPr>
          <w:rFonts w:cstheme="minorHAnsi"/>
          <w:sz w:val="24"/>
          <w:szCs w:val="24"/>
          <w:lang w:val="en-GB"/>
        </w:rPr>
      </w:pPr>
    </w:p>
    <w:p w:rsidRPr="00D37867" w:rsidR="00715351" w:rsidP="00932873" w:rsidRDefault="00715351" w14:paraId="1E19B078" w14:textId="70DD8FF3">
      <w:pPr>
        <w:rPr>
          <w:rFonts w:cstheme="minorHAnsi"/>
          <w:sz w:val="24"/>
          <w:szCs w:val="24"/>
          <w:lang w:val="en-GB"/>
        </w:rPr>
      </w:pPr>
      <w:r w:rsidRPr="00394916">
        <w:rPr>
          <w:rFonts w:cstheme="minorHAnsi"/>
          <w:b/>
          <w:bCs/>
          <w:sz w:val="28"/>
          <w:szCs w:val="28"/>
          <w:lang w:val="en-GB"/>
        </w:rPr>
        <w:t>Q</w:t>
      </w:r>
      <w:r w:rsidRPr="00D37867">
        <w:rPr>
          <w:rFonts w:cstheme="minorHAnsi"/>
          <w:sz w:val="24"/>
          <w:szCs w:val="24"/>
          <w:lang w:val="en-GB"/>
        </w:rPr>
        <w:t xml:space="preserve">: Am I allowed to discuss the </w:t>
      </w:r>
      <w:r w:rsidRPr="00D37867" w:rsidR="00BE1FEB">
        <w:rPr>
          <w:rFonts w:cstheme="minorHAnsi"/>
          <w:sz w:val="24"/>
          <w:szCs w:val="24"/>
          <w:lang w:val="en-GB"/>
        </w:rPr>
        <w:t>questions/queries with peers?</w:t>
      </w:r>
    </w:p>
    <w:p w:rsidRPr="00D37867" w:rsidR="00BE1FEB" w:rsidP="00932873" w:rsidRDefault="00BE1FEB" w14:paraId="7EE84ECA" w14:textId="763B9DDE">
      <w:pPr>
        <w:rPr>
          <w:rFonts w:cstheme="minorHAnsi"/>
          <w:sz w:val="24"/>
          <w:szCs w:val="24"/>
          <w:lang w:val="en-GB"/>
        </w:rPr>
      </w:pPr>
      <w:r w:rsidRPr="00394916">
        <w:rPr>
          <w:rFonts w:cstheme="minorHAnsi"/>
          <w:b/>
          <w:bCs/>
          <w:sz w:val="28"/>
          <w:szCs w:val="28"/>
          <w:lang w:val="en-GB"/>
        </w:rPr>
        <w:t>A</w:t>
      </w:r>
      <w:r w:rsidRPr="00D37867">
        <w:rPr>
          <w:rFonts w:cstheme="minorHAnsi"/>
          <w:sz w:val="24"/>
          <w:szCs w:val="24"/>
          <w:lang w:val="en-GB"/>
        </w:rPr>
        <w:t>: Yes, collaborati</w:t>
      </w:r>
      <w:r w:rsidRPr="00D37867" w:rsidR="00FC5D61">
        <w:rPr>
          <w:rFonts w:cstheme="minorHAnsi"/>
          <w:sz w:val="24"/>
          <w:szCs w:val="24"/>
          <w:lang w:val="en-GB"/>
        </w:rPr>
        <w:t>ve learning</w:t>
      </w:r>
      <w:r w:rsidRPr="00D37867">
        <w:rPr>
          <w:rFonts w:cstheme="minorHAnsi"/>
          <w:sz w:val="24"/>
          <w:szCs w:val="24"/>
          <w:lang w:val="en-GB"/>
        </w:rPr>
        <w:t xml:space="preserve"> is encouraged but make sure </w:t>
      </w:r>
      <w:r w:rsidRPr="00D37867" w:rsidR="00B36CC2">
        <w:rPr>
          <w:rFonts w:cstheme="minorHAnsi"/>
          <w:sz w:val="24"/>
          <w:szCs w:val="24"/>
          <w:lang w:val="en-GB"/>
        </w:rPr>
        <w:t>you do not just copy paste the queries from a group discussion</w:t>
      </w:r>
      <w:r w:rsidRPr="00D37867" w:rsidR="00FC5D61">
        <w:rPr>
          <w:rFonts w:cstheme="minorHAnsi"/>
          <w:sz w:val="24"/>
          <w:szCs w:val="24"/>
          <w:lang w:val="en-GB"/>
        </w:rPr>
        <w:t>. Understand both the task and resulting query.</w:t>
      </w:r>
    </w:p>
    <w:p w:rsidRPr="00D37867" w:rsidR="00F464B1" w:rsidP="00932873" w:rsidRDefault="00F464B1" w14:paraId="682439D8" w14:textId="77777777">
      <w:pPr>
        <w:rPr>
          <w:rFonts w:cstheme="minorHAnsi"/>
          <w:sz w:val="24"/>
          <w:szCs w:val="24"/>
          <w:lang w:val="en-GB"/>
        </w:rPr>
      </w:pPr>
    </w:p>
    <w:p w:rsidRPr="00D37867" w:rsidR="00FC5D61" w:rsidP="00932873" w:rsidRDefault="00FC5D61" w14:paraId="5516C4F3" w14:textId="33A62A4E">
      <w:pPr>
        <w:rPr>
          <w:rFonts w:cstheme="minorHAnsi"/>
          <w:sz w:val="24"/>
          <w:szCs w:val="24"/>
          <w:lang w:val="en-GB"/>
        </w:rPr>
      </w:pPr>
      <w:r w:rsidRPr="00394916">
        <w:rPr>
          <w:rFonts w:cstheme="minorHAnsi"/>
          <w:b/>
          <w:bCs/>
          <w:sz w:val="28"/>
          <w:szCs w:val="28"/>
          <w:lang w:val="en-GB"/>
        </w:rPr>
        <w:t>Q</w:t>
      </w:r>
      <w:r w:rsidRPr="00D37867">
        <w:rPr>
          <w:rFonts w:cstheme="minorHAnsi"/>
          <w:sz w:val="24"/>
          <w:szCs w:val="24"/>
          <w:lang w:val="en-GB"/>
        </w:rPr>
        <w:t xml:space="preserve">: Can I take proctors help </w:t>
      </w:r>
      <w:r w:rsidRPr="00D37867" w:rsidR="005B7900">
        <w:rPr>
          <w:rFonts w:cstheme="minorHAnsi"/>
          <w:sz w:val="24"/>
          <w:szCs w:val="24"/>
          <w:lang w:val="en-GB"/>
        </w:rPr>
        <w:t>on tasks?</w:t>
      </w:r>
    </w:p>
    <w:p w:rsidRPr="00D37867" w:rsidR="005B7900" w:rsidP="00932873" w:rsidRDefault="005B7900" w14:paraId="08B1B4BA" w14:textId="798C5110">
      <w:pPr>
        <w:rPr>
          <w:rFonts w:cstheme="minorHAnsi"/>
          <w:sz w:val="24"/>
          <w:szCs w:val="24"/>
          <w:lang w:val="en-GB"/>
        </w:rPr>
      </w:pPr>
      <w:r w:rsidRPr="00394916">
        <w:rPr>
          <w:rFonts w:cstheme="minorHAnsi"/>
          <w:b/>
          <w:bCs/>
          <w:sz w:val="28"/>
          <w:szCs w:val="28"/>
          <w:lang w:val="en-GB"/>
        </w:rPr>
        <w:t>A</w:t>
      </w:r>
      <w:r w:rsidRPr="00D37867">
        <w:rPr>
          <w:rFonts w:cstheme="minorHAnsi"/>
          <w:sz w:val="24"/>
          <w:szCs w:val="24"/>
          <w:lang w:val="en-GB"/>
        </w:rPr>
        <w:t xml:space="preserve">: Yes, ask questions, get </w:t>
      </w:r>
      <w:r w:rsidRPr="00D37867" w:rsidR="00B92F22">
        <w:rPr>
          <w:rFonts w:cstheme="minorHAnsi"/>
          <w:sz w:val="24"/>
          <w:szCs w:val="24"/>
          <w:lang w:val="en-GB"/>
        </w:rPr>
        <w:t>clarity,</w:t>
      </w:r>
      <w:r w:rsidRPr="00D37867">
        <w:rPr>
          <w:rFonts w:cstheme="minorHAnsi"/>
          <w:sz w:val="24"/>
          <w:szCs w:val="24"/>
          <w:lang w:val="en-GB"/>
        </w:rPr>
        <w:t xml:space="preserve"> and </w:t>
      </w:r>
      <w:r w:rsidRPr="00D37867" w:rsidR="00144E55">
        <w:rPr>
          <w:rFonts w:cstheme="minorHAnsi"/>
          <w:sz w:val="24"/>
          <w:szCs w:val="24"/>
          <w:lang w:val="en-GB"/>
        </w:rPr>
        <w:t xml:space="preserve">avail help from proctors if you have </w:t>
      </w:r>
      <w:r w:rsidRPr="00D37867" w:rsidR="00C33B4E">
        <w:rPr>
          <w:rFonts w:cstheme="minorHAnsi"/>
          <w:sz w:val="24"/>
          <w:szCs w:val="24"/>
          <w:lang w:val="en-GB"/>
        </w:rPr>
        <w:t>been</w:t>
      </w:r>
      <w:r w:rsidRPr="00D37867" w:rsidR="00144E55">
        <w:rPr>
          <w:rFonts w:cstheme="minorHAnsi"/>
          <w:sz w:val="24"/>
          <w:szCs w:val="24"/>
          <w:lang w:val="en-GB"/>
        </w:rPr>
        <w:t xml:space="preserve"> blocked with certain tasks. We encourage you to share </w:t>
      </w:r>
      <w:proofErr w:type="spellStart"/>
      <w:r w:rsidRPr="00D37867" w:rsidR="00144E55">
        <w:rPr>
          <w:rFonts w:cstheme="minorHAnsi"/>
          <w:sz w:val="24"/>
          <w:szCs w:val="24"/>
          <w:lang w:val="en-GB"/>
        </w:rPr>
        <w:t>you</w:t>
      </w:r>
      <w:proofErr w:type="spellEnd"/>
      <w:r w:rsidRPr="00D37867" w:rsidR="00144E55">
        <w:rPr>
          <w:rFonts w:cstheme="minorHAnsi"/>
          <w:sz w:val="24"/>
          <w:szCs w:val="24"/>
          <w:lang w:val="en-GB"/>
        </w:rPr>
        <w:t xml:space="preserve"> screen while this discussion </w:t>
      </w:r>
      <w:r w:rsidRPr="00D37867" w:rsidR="00683151">
        <w:rPr>
          <w:rFonts w:cstheme="minorHAnsi"/>
          <w:sz w:val="24"/>
          <w:szCs w:val="24"/>
          <w:lang w:val="en-GB"/>
        </w:rPr>
        <w:t>to help all the participants in the call.</w:t>
      </w:r>
    </w:p>
    <w:p w:rsidRPr="00D37867" w:rsidR="00F464B1" w:rsidP="00932873" w:rsidRDefault="00F464B1" w14:paraId="3C052E3B" w14:textId="77777777">
      <w:pPr>
        <w:rPr>
          <w:rFonts w:cstheme="minorHAnsi"/>
          <w:sz w:val="24"/>
          <w:szCs w:val="24"/>
          <w:lang w:val="en-GB"/>
        </w:rPr>
      </w:pPr>
    </w:p>
    <w:p w:rsidRPr="00D37867" w:rsidR="001F1CC1" w:rsidP="00932873" w:rsidRDefault="00F464B1" w14:paraId="7ADEE1C5" w14:textId="565EECFF">
      <w:pPr>
        <w:rPr>
          <w:rFonts w:cstheme="minorHAnsi"/>
          <w:sz w:val="24"/>
          <w:szCs w:val="24"/>
          <w:lang w:val="en-GB"/>
        </w:rPr>
      </w:pPr>
      <w:r w:rsidRPr="00394916">
        <w:rPr>
          <w:rFonts w:cstheme="minorHAnsi"/>
          <w:b/>
          <w:bCs/>
          <w:sz w:val="28"/>
          <w:szCs w:val="28"/>
          <w:lang w:val="en-GB"/>
        </w:rPr>
        <w:lastRenderedPageBreak/>
        <w:t>Q</w:t>
      </w:r>
      <w:r w:rsidRPr="00D37867" w:rsidR="001F1CC1">
        <w:rPr>
          <w:rFonts w:cstheme="minorHAnsi"/>
          <w:sz w:val="24"/>
          <w:szCs w:val="24"/>
          <w:lang w:val="en-GB"/>
        </w:rPr>
        <w:t>: Is it mandatory to submit the feedback form?</w:t>
      </w:r>
    </w:p>
    <w:p w:rsidRPr="00D37867" w:rsidR="001F1CC1" w:rsidP="00932873" w:rsidRDefault="001F1CC1" w14:paraId="090009EE" w14:textId="6F0233F1">
      <w:pPr>
        <w:rPr>
          <w:rFonts w:cstheme="minorHAnsi"/>
          <w:sz w:val="24"/>
          <w:szCs w:val="24"/>
          <w:lang w:val="en-GB"/>
        </w:rPr>
      </w:pPr>
      <w:r w:rsidRPr="00394916">
        <w:rPr>
          <w:rFonts w:cstheme="minorHAnsi"/>
          <w:b/>
          <w:bCs/>
          <w:sz w:val="28"/>
          <w:szCs w:val="28"/>
          <w:lang w:val="en-GB"/>
        </w:rPr>
        <w:t>A</w:t>
      </w:r>
      <w:r w:rsidRPr="00D37867">
        <w:rPr>
          <w:rFonts w:cstheme="minorHAnsi"/>
          <w:sz w:val="24"/>
          <w:szCs w:val="24"/>
          <w:lang w:val="en-GB"/>
        </w:rPr>
        <w:t>: No</w:t>
      </w:r>
      <w:r w:rsidRPr="00D37867" w:rsidR="00F464B1">
        <w:rPr>
          <w:rFonts w:cstheme="minorHAnsi"/>
          <w:sz w:val="24"/>
          <w:szCs w:val="24"/>
          <w:lang w:val="en-GB"/>
        </w:rPr>
        <w:t>, but</w:t>
      </w:r>
      <w:r w:rsidRPr="00D37867">
        <w:rPr>
          <w:rFonts w:cstheme="minorHAnsi"/>
          <w:sz w:val="24"/>
          <w:szCs w:val="24"/>
          <w:lang w:val="en-GB"/>
        </w:rPr>
        <w:t xml:space="preserve"> </w:t>
      </w:r>
      <w:r w:rsidRPr="00D37867" w:rsidR="00F464B1">
        <w:rPr>
          <w:rFonts w:cstheme="minorHAnsi"/>
          <w:sz w:val="24"/>
          <w:szCs w:val="24"/>
          <w:lang w:val="en-GB"/>
        </w:rPr>
        <w:t>w</w:t>
      </w:r>
      <w:r w:rsidRPr="00D37867">
        <w:rPr>
          <w:rFonts w:cstheme="minorHAnsi"/>
          <w:sz w:val="24"/>
          <w:szCs w:val="24"/>
          <w:lang w:val="en-GB"/>
        </w:rPr>
        <w:t xml:space="preserve">e encourage you to submit the </w:t>
      </w:r>
      <w:r w:rsidRPr="00D37867" w:rsidR="00C33B4E">
        <w:rPr>
          <w:rFonts w:cstheme="minorHAnsi"/>
          <w:sz w:val="24"/>
          <w:szCs w:val="24"/>
          <w:lang w:val="en-GB"/>
        </w:rPr>
        <w:t>feedback,</w:t>
      </w:r>
      <w:r w:rsidRPr="00D37867">
        <w:rPr>
          <w:rFonts w:cstheme="minorHAnsi"/>
          <w:sz w:val="24"/>
          <w:szCs w:val="24"/>
          <w:lang w:val="en-GB"/>
        </w:rPr>
        <w:t xml:space="preserve"> </w:t>
      </w:r>
      <w:r w:rsidRPr="00D37867" w:rsidR="00C87501">
        <w:rPr>
          <w:rFonts w:cstheme="minorHAnsi"/>
          <w:sz w:val="24"/>
          <w:szCs w:val="24"/>
          <w:lang w:val="en-GB"/>
        </w:rPr>
        <w:t xml:space="preserve">so it </w:t>
      </w:r>
      <w:r w:rsidRPr="00D37867" w:rsidR="00C33B4E">
        <w:rPr>
          <w:rFonts w:cstheme="minorHAnsi"/>
          <w:sz w:val="24"/>
          <w:szCs w:val="24"/>
          <w:lang w:val="en-GB"/>
        </w:rPr>
        <w:t>helps</w:t>
      </w:r>
      <w:r w:rsidRPr="00D37867" w:rsidR="00C87501">
        <w:rPr>
          <w:rFonts w:cstheme="minorHAnsi"/>
          <w:sz w:val="24"/>
          <w:szCs w:val="24"/>
          <w:lang w:val="en-GB"/>
        </w:rPr>
        <w:t xml:space="preserve"> us to continuously</w:t>
      </w:r>
      <w:r w:rsidRPr="00D37867">
        <w:rPr>
          <w:rFonts w:cstheme="minorHAnsi"/>
          <w:sz w:val="24"/>
          <w:szCs w:val="24"/>
          <w:lang w:val="en-GB"/>
        </w:rPr>
        <w:t xml:space="preserve"> </w:t>
      </w:r>
      <w:r w:rsidRPr="00D37867" w:rsidR="00F464B1">
        <w:rPr>
          <w:rFonts w:cstheme="minorHAnsi"/>
          <w:sz w:val="24"/>
          <w:szCs w:val="24"/>
          <w:lang w:val="en-GB"/>
        </w:rPr>
        <w:t>improve the program.</w:t>
      </w:r>
    </w:p>
    <w:p w:rsidRPr="00D37867" w:rsidR="00F464B1" w:rsidP="00932873" w:rsidRDefault="00F464B1" w14:paraId="6FC9F426" w14:textId="77777777">
      <w:pPr>
        <w:rPr>
          <w:rFonts w:cstheme="minorHAnsi"/>
          <w:sz w:val="24"/>
          <w:szCs w:val="24"/>
          <w:lang w:val="en-GB"/>
        </w:rPr>
      </w:pPr>
    </w:p>
    <w:p w:rsidRPr="00D37867" w:rsidR="00AD5CBA" w:rsidP="00932873" w:rsidRDefault="00AD5CBA" w14:paraId="18960DF5" w14:textId="2EC3C81E">
      <w:pPr>
        <w:rPr>
          <w:rFonts w:cstheme="minorHAnsi"/>
          <w:sz w:val="24"/>
          <w:szCs w:val="24"/>
          <w:lang w:val="en-GB"/>
        </w:rPr>
      </w:pPr>
      <w:r w:rsidRPr="00394916">
        <w:rPr>
          <w:rFonts w:cstheme="minorHAnsi"/>
          <w:b/>
          <w:bCs/>
          <w:sz w:val="28"/>
          <w:szCs w:val="28"/>
          <w:lang w:val="en-GB"/>
        </w:rPr>
        <w:t>Q</w:t>
      </w:r>
      <w:r w:rsidRPr="00D37867">
        <w:rPr>
          <w:rFonts w:cstheme="minorHAnsi"/>
          <w:sz w:val="24"/>
          <w:szCs w:val="24"/>
          <w:lang w:val="en-GB"/>
        </w:rPr>
        <w:t xml:space="preserve">: I am Interested to a </w:t>
      </w:r>
      <w:r w:rsidRPr="00D37867" w:rsidR="00C87501">
        <w:rPr>
          <w:rFonts w:cstheme="minorHAnsi"/>
          <w:sz w:val="24"/>
          <w:szCs w:val="24"/>
          <w:lang w:val="en-GB"/>
        </w:rPr>
        <w:t xml:space="preserve">be </w:t>
      </w:r>
      <w:r w:rsidRPr="00D37867" w:rsidR="008A2583">
        <w:rPr>
          <w:rFonts w:cstheme="minorHAnsi"/>
          <w:sz w:val="24"/>
          <w:szCs w:val="24"/>
          <w:lang w:val="en-GB"/>
        </w:rPr>
        <w:t>an</w:t>
      </w:r>
      <w:r w:rsidRPr="00D37867" w:rsidR="00C87501">
        <w:rPr>
          <w:rFonts w:cstheme="minorHAnsi"/>
          <w:sz w:val="24"/>
          <w:szCs w:val="24"/>
          <w:lang w:val="en-GB"/>
        </w:rPr>
        <w:t xml:space="preserve"> instructor/</w:t>
      </w:r>
      <w:r w:rsidRPr="00D37867">
        <w:rPr>
          <w:rFonts w:cstheme="minorHAnsi"/>
          <w:sz w:val="24"/>
          <w:szCs w:val="24"/>
          <w:lang w:val="en-GB"/>
        </w:rPr>
        <w:t>proctor</w:t>
      </w:r>
      <w:r w:rsidRPr="00D37867" w:rsidR="001F1CC1">
        <w:rPr>
          <w:rFonts w:cstheme="minorHAnsi"/>
          <w:sz w:val="24"/>
          <w:szCs w:val="24"/>
          <w:lang w:val="en-GB"/>
        </w:rPr>
        <w:t xml:space="preserve"> for further sessions. What do I do?</w:t>
      </w:r>
    </w:p>
    <w:p w:rsidRPr="00D37867" w:rsidR="001F1CC1" w:rsidP="00932873" w:rsidRDefault="001F1CC1" w14:paraId="2FEAEA50" w14:textId="0DF33149">
      <w:pPr>
        <w:rPr>
          <w:rFonts w:cstheme="minorHAnsi"/>
          <w:sz w:val="24"/>
          <w:szCs w:val="24"/>
          <w:lang w:val="en-GB"/>
        </w:rPr>
      </w:pPr>
      <w:r w:rsidRPr="00394916">
        <w:rPr>
          <w:rFonts w:cstheme="minorHAnsi"/>
          <w:b/>
          <w:bCs/>
          <w:sz w:val="28"/>
          <w:szCs w:val="28"/>
          <w:lang w:val="en-GB"/>
        </w:rPr>
        <w:t>A</w:t>
      </w:r>
      <w:r w:rsidRPr="00D37867">
        <w:rPr>
          <w:rFonts w:cstheme="minorHAnsi"/>
          <w:sz w:val="24"/>
          <w:szCs w:val="24"/>
          <w:lang w:val="en-GB"/>
        </w:rPr>
        <w:t xml:space="preserve">: Please use the relevant field in feedback form </w:t>
      </w:r>
      <w:r w:rsidRPr="00D37867" w:rsidR="00C87501">
        <w:rPr>
          <w:rFonts w:cstheme="minorHAnsi"/>
          <w:sz w:val="24"/>
          <w:szCs w:val="24"/>
          <w:lang w:val="en-GB"/>
        </w:rPr>
        <w:t>to express your interest</w:t>
      </w:r>
      <w:r w:rsidRPr="00D37867" w:rsidR="008A2583">
        <w:rPr>
          <w:rFonts w:cstheme="minorHAnsi"/>
          <w:sz w:val="24"/>
          <w:szCs w:val="24"/>
          <w:lang w:val="en-GB"/>
        </w:rPr>
        <w:t>. We will contact you to collaborate.</w:t>
      </w:r>
    </w:p>
    <w:p w:rsidRPr="00D37867" w:rsidR="008A2583" w:rsidP="00932873" w:rsidRDefault="008A2583" w14:paraId="45B672CB" w14:textId="228F762E">
      <w:pPr>
        <w:rPr>
          <w:rFonts w:cstheme="minorHAnsi"/>
          <w:sz w:val="24"/>
          <w:szCs w:val="24"/>
          <w:lang w:val="en-GB"/>
        </w:rPr>
      </w:pPr>
    </w:p>
    <w:p w:rsidRPr="00D37867" w:rsidR="00551EF9" w:rsidP="00932873" w:rsidRDefault="00551EF9" w14:paraId="74B57596" w14:textId="45D1AF3C">
      <w:pPr>
        <w:rPr>
          <w:rFonts w:cstheme="minorHAnsi"/>
          <w:sz w:val="24"/>
          <w:szCs w:val="24"/>
          <w:lang w:val="en-GB"/>
        </w:rPr>
      </w:pPr>
      <w:r w:rsidRPr="00394916">
        <w:rPr>
          <w:rFonts w:cstheme="minorHAnsi"/>
          <w:b/>
          <w:bCs/>
          <w:sz w:val="28"/>
          <w:szCs w:val="28"/>
          <w:lang w:val="en-GB"/>
        </w:rPr>
        <w:t>Q</w:t>
      </w:r>
      <w:r w:rsidRPr="00D37867">
        <w:rPr>
          <w:rFonts w:cstheme="minorHAnsi"/>
          <w:sz w:val="24"/>
          <w:szCs w:val="24"/>
          <w:lang w:val="en-GB"/>
        </w:rPr>
        <w:t xml:space="preserve">: I have completed </w:t>
      </w:r>
      <w:r w:rsidRPr="00D37867" w:rsidR="00C0402C">
        <w:rPr>
          <w:rFonts w:cstheme="minorHAnsi"/>
          <w:sz w:val="24"/>
          <w:szCs w:val="24"/>
          <w:lang w:val="en-GB"/>
        </w:rPr>
        <w:t xml:space="preserve">ADX-In-A-Day. </w:t>
      </w:r>
      <w:r w:rsidRPr="00D37867" w:rsidR="007000C9">
        <w:rPr>
          <w:rFonts w:cstheme="minorHAnsi"/>
          <w:sz w:val="24"/>
          <w:szCs w:val="24"/>
          <w:lang w:val="en-GB"/>
        </w:rPr>
        <w:t>What can I do to</w:t>
      </w:r>
      <w:r w:rsidRPr="00D37867" w:rsidR="00C0402C">
        <w:rPr>
          <w:rFonts w:cstheme="minorHAnsi"/>
          <w:sz w:val="24"/>
          <w:szCs w:val="24"/>
          <w:lang w:val="en-GB"/>
        </w:rPr>
        <w:t xml:space="preserve"> </w:t>
      </w:r>
      <w:r w:rsidRPr="00D37867" w:rsidR="007000C9">
        <w:rPr>
          <w:rFonts w:cstheme="minorHAnsi"/>
          <w:sz w:val="24"/>
          <w:szCs w:val="24"/>
          <w:lang w:val="en-GB"/>
        </w:rPr>
        <w:t>get deep technical knowledge</w:t>
      </w:r>
      <w:r w:rsidRPr="00D37867" w:rsidR="002E3CCF">
        <w:rPr>
          <w:rFonts w:cstheme="minorHAnsi"/>
          <w:sz w:val="24"/>
          <w:szCs w:val="24"/>
          <w:lang w:val="en-GB"/>
        </w:rPr>
        <w:t xml:space="preserve"> and hands-on</w:t>
      </w:r>
      <w:r w:rsidRPr="00D37867" w:rsidR="00BE19FC">
        <w:rPr>
          <w:rFonts w:cstheme="minorHAnsi"/>
          <w:sz w:val="24"/>
          <w:szCs w:val="24"/>
          <w:lang w:val="en-GB"/>
        </w:rPr>
        <w:t xml:space="preserve"> about Azure Synapse Data Explorer. </w:t>
      </w:r>
    </w:p>
    <w:p w:rsidRPr="00D37867" w:rsidR="002E3CCF" w:rsidP="00932873" w:rsidRDefault="002E3CCF" w14:paraId="183C6FE2" w14:textId="24756ABE">
      <w:pPr>
        <w:rPr>
          <w:rFonts w:cstheme="minorHAnsi"/>
          <w:sz w:val="24"/>
          <w:szCs w:val="24"/>
          <w:lang w:val="en-GB"/>
        </w:rPr>
      </w:pPr>
      <w:r w:rsidRPr="00394916">
        <w:rPr>
          <w:rFonts w:cstheme="minorHAnsi"/>
          <w:b/>
          <w:bCs/>
          <w:sz w:val="28"/>
          <w:szCs w:val="28"/>
          <w:lang w:val="en-GB"/>
        </w:rPr>
        <w:t>A</w:t>
      </w:r>
      <w:r w:rsidRPr="00D37867">
        <w:rPr>
          <w:rFonts w:cstheme="minorHAnsi"/>
          <w:sz w:val="24"/>
          <w:szCs w:val="24"/>
          <w:lang w:val="en-GB"/>
        </w:rPr>
        <w:t xml:space="preserve">: You can </w:t>
      </w:r>
      <w:r w:rsidRPr="00D37867" w:rsidR="00076831">
        <w:rPr>
          <w:rFonts w:cstheme="minorHAnsi"/>
          <w:sz w:val="24"/>
          <w:szCs w:val="24"/>
          <w:lang w:val="en-GB"/>
        </w:rPr>
        <w:t xml:space="preserve">request for a 12 Hour hands on </w:t>
      </w:r>
      <w:r w:rsidRPr="00D37867" w:rsidR="00C16F5B">
        <w:rPr>
          <w:rFonts w:cstheme="minorHAnsi"/>
          <w:sz w:val="24"/>
          <w:szCs w:val="24"/>
          <w:lang w:val="en-GB"/>
        </w:rPr>
        <w:t>session (</w:t>
      </w:r>
      <w:r w:rsidRPr="00D37867" w:rsidR="00076831">
        <w:rPr>
          <w:rFonts w:cstheme="minorHAnsi"/>
          <w:sz w:val="24"/>
          <w:szCs w:val="24"/>
          <w:lang w:val="en-GB"/>
        </w:rPr>
        <w:t>in open hack style) on ADX</w:t>
      </w:r>
      <w:r w:rsidRPr="00D37867" w:rsidR="00C16F5B">
        <w:rPr>
          <w:rFonts w:cstheme="minorHAnsi"/>
          <w:sz w:val="24"/>
          <w:szCs w:val="24"/>
          <w:lang w:val="en-GB"/>
        </w:rPr>
        <w:t xml:space="preserve"> – </w:t>
      </w:r>
      <w:hyperlink w:history="1" r:id="rId38">
        <w:r w:rsidRPr="00D37867" w:rsidR="00C16F5B">
          <w:rPr>
            <w:rStyle w:val="Hyperlink"/>
            <w:rFonts w:asciiTheme="minorHAnsi" w:hAnsiTheme="minorHAnsi" w:cstheme="minorHAnsi"/>
            <w:sz w:val="24"/>
            <w:szCs w:val="24"/>
            <w:lang w:val="en-GB"/>
          </w:rPr>
          <w:t xml:space="preserve">ADX </w:t>
        </w:r>
        <w:proofErr w:type="spellStart"/>
        <w:r w:rsidRPr="00D37867" w:rsidR="00C16F5B">
          <w:rPr>
            <w:rStyle w:val="Hyperlink"/>
            <w:rFonts w:asciiTheme="minorHAnsi" w:hAnsiTheme="minorHAnsi" w:cstheme="minorHAnsi"/>
            <w:sz w:val="24"/>
            <w:szCs w:val="24"/>
            <w:lang w:val="en-GB"/>
          </w:rPr>
          <w:t>Microhack</w:t>
        </w:r>
        <w:proofErr w:type="spellEnd"/>
      </w:hyperlink>
      <w:r w:rsidRPr="00D37867" w:rsidR="00076831">
        <w:rPr>
          <w:rFonts w:cstheme="minorHAnsi"/>
          <w:sz w:val="24"/>
          <w:szCs w:val="24"/>
          <w:lang w:val="en-GB"/>
        </w:rPr>
        <w:t xml:space="preserve"> </w:t>
      </w:r>
    </w:p>
    <w:p w:rsidRPr="00D37867" w:rsidR="00C16F5B" w:rsidP="00932873" w:rsidRDefault="00A63A2D" w14:paraId="478CB4CB" w14:textId="5D808515">
      <w:pPr>
        <w:rPr>
          <w:rFonts w:cstheme="minorHAnsi"/>
          <w:sz w:val="24"/>
          <w:szCs w:val="24"/>
          <w:lang w:val="en-GB"/>
        </w:rPr>
      </w:pPr>
      <w:r w:rsidRPr="00D37867">
        <w:rPr>
          <w:rFonts w:cstheme="minorHAnsi"/>
          <w:sz w:val="24"/>
          <w:szCs w:val="24"/>
          <w:lang w:val="en-GB"/>
        </w:rPr>
        <w:t>Or</w:t>
      </w:r>
      <w:r w:rsidRPr="00D37867" w:rsidR="00586D9B">
        <w:rPr>
          <w:rFonts w:cstheme="minorHAnsi"/>
          <w:sz w:val="24"/>
          <w:szCs w:val="24"/>
          <w:lang w:val="en-GB"/>
        </w:rPr>
        <w:t xml:space="preserve"> you can try a challenging yet fun game to solve some real world puzzles using KQL </w:t>
      </w:r>
      <w:r w:rsidRPr="00D37867" w:rsidR="0053624C">
        <w:rPr>
          <w:rFonts w:cstheme="minorHAnsi"/>
          <w:sz w:val="24"/>
          <w:szCs w:val="24"/>
          <w:lang w:val="en-GB"/>
        </w:rPr>
        <w:t>–</w:t>
      </w:r>
      <w:r w:rsidRPr="00D37867" w:rsidR="00586D9B">
        <w:rPr>
          <w:rFonts w:cstheme="minorHAnsi"/>
          <w:sz w:val="24"/>
          <w:szCs w:val="24"/>
          <w:lang w:val="en-GB"/>
        </w:rPr>
        <w:t xml:space="preserve"> </w:t>
      </w:r>
      <w:hyperlink w:history="1" r:id="rId39">
        <w:r w:rsidRPr="00D37867" w:rsidR="0053624C">
          <w:rPr>
            <w:rStyle w:val="Hyperlink"/>
            <w:rFonts w:asciiTheme="minorHAnsi" w:hAnsiTheme="minorHAnsi" w:cstheme="minorHAnsi"/>
            <w:sz w:val="24"/>
            <w:szCs w:val="24"/>
            <w:lang w:val="en-GB"/>
          </w:rPr>
          <w:t>Kusto Detective Agency</w:t>
        </w:r>
      </w:hyperlink>
    </w:p>
    <w:p w:rsidRPr="00D37867" w:rsidR="00551EF9" w:rsidP="00932873" w:rsidRDefault="00551EF9" w14:paraId="76EDF9A7" w14:textId="77777777">
      <w:pPr>
        <w:rPr>
          <w:rFonts w:cstheme="minorHAnsi"/>
          <w:sz w:val="24"/>
          <w:szCs w:val="24"/>
          <w:lang w:val="en-GB"/>
        </w:rPr>
      </w:pPr>
    </w:p>
    <w:p w:rsidRPr="00D37867" w:rsidR="008A2583" w:rsidP="00932873" w:rsidRDefault="008A2583" w14:paraId="635A7576" w14:textId="674ADA2F">
      <w:pPr>
        <w:rPr>
          <w:rFonts w:cstheme="minorHAnsi"/>
          <w:sz w:val="24"/>
          <w:szCs w:val="24"/>
          <w:lang w:val="en-GB"/>
        </w:rPr>
      </w:pPr>
      <w:r w:rsidRPr="00394916">
        <w:rPr>
          <w:rFonts w:cstheme="minorHAnsi"/>
          <w:b/>
          <w:bCs/>
          <w:sz w:val="28"/>
          <w:szCs w:val="28"/>
          <w:lang w:val="en-GB"/>
        </w:rPr>
        <w:t>Q</w:t>
      </w:r>
      <w:r w:rsidRPr="00D37867">
        <w:rPr>
          <w:rFonts w:cstheme="minorHAnsi"/>
          <w:sz w:val="24"/>
          <w:szCs w:val="24"/>
          <w:lang w:val="en-GB"/>
        </w:rPr>
        <w:t xml:space="preserve">: </w:t>
      </w:r>
      <w:r w:rsidRPr="00D37867" w:rsidR="00B92F22">
        <w:rPr>
          <w:rFonts w:cstheme="minorHAnsi"/>
          <w:sz w:val="24"/>
          <w:szCs w:val="24"/>
          <w:lang w:val="en-GB"/>
        </w:rPr>
        <w:t>Where can I</w:t>
      </w:r>
      <w:r w:rsidRPr="00D37867" w:rsidR="00C33B4E">
        <w:rPr>
          <w:rFonts w:cstheme="minorHAnsi"/>
          <w:sz w:val="24"/>
          <w:szCs w:val="24"/>
          <w:lang w:val="en-GB"/>
        </w:rPr>
        <w:t xml:space="preserve"> </w:t>
      </w:r>
      <w:r w:rsidRPr="00D37867" w:rsidR="005A42E5">
        <w:rPr>
          <w:rFonts w:cstheme="minorHAnsi"/>
          <w:sz w:val="24"/>
          <w:szCs w:val="24"/>
          <w:lang w:val="en-GB"/>
        </w:rPr>
        <w:t xml:space="preserve">nominate my team/customer/partner </w:t>
      </w:r>
      <w:r w:rsidRPr="00D37867" w:rsidR="00B92F22">
        <w:rPr>
          <w:rFonts w:cstheme="minorHAnsi"/>
          <w:sz w:val="24"/>
          <w:szCs w:val="24"/>
          <w:lang w:val="en-GB"/>
        </w:rPr>
        <w:t>for the program?</w:t>
      </w:r>
    </w:p>
    <w:p w:rsidRPr="00D37867" w:rsidR="00FC5D61" w:rsidP="00932873" w:rsidRDefault="00B92F22" w14:paraId="42668D14" w14:textId="20557205">
      <w:pPr>
        <w:rPr>
          <w:rFonts w:cstheme="minorHAnsi"/>
          <w:sz w:val="24"/>
          <w:szCs w:val="24"/>
          <w:lang w:val="en-GB"/>
        </w:rPr>
      </w:pPr>
      <w:r w:rsidRPr="00394916">
        <w:rPr>
          <w:rFonts w:cstheme="minorHAnsi"/>
          <w:b/>
          <w:bCs/>
          <w:sz w:val="28"/>
          <w:szCs w:val="28"/>
          <w:lang w:val="en-GB"/>
        </w:rPr>
        <w:t>A</w:t>
      </w:r>
      <w:r w:rsidRPr="00D37867">
        <w:rPr>
          <w:rFonts w:cstheme="minorHAnsi"/>
          <w:sz w:val="24"/>
          <w:szCs w:val="24"/>
          <w:lang w:val="en-GB"/>
        </w:rPr>
        <w:t xml:space="preserve">: For Microsoft employees , you can use the </w:t>
      </w:r>
      <w:r w:rsidRPr="00D37867" w:rsidR="000A2350">
        <w:rPr>
          <w:rFonts w:cstheme="minorHAnsi"/>
          <w:sz w:val="24"/>
          <w:szCs w:val="24"/>
          <w:lang w:val="en-GB"/>
        </w:rPr>
        <w:t>request form –</w:t>
      </w:r>
      <w:r w:rsidRPr="00D37867" w:rsidR="00551EF9">
        <w:rPr>
          <w:rFonts w:cstheme="minorHAnsi"/>
          <w:sz w:val="24"/>
          <w:szCs w:val="24"/>
          <w:lang w:val="en-GB"/>
        </w:rPr>
        <w:t xml:space="preserve"> </w:t>
      </w:r>
      <w:hyperlink w:history="1" r:id="rId40">
        <w:r w:rsidRPr="00D37867" w:rsidR="00551EF9">
          <w:rPr>
            <w:rStyle w:val="Hyperlink"/>
            <w:rFonts w:asciiTheme="minorHAnsi" w:hAnsiTheme="minorHAnsi" w:cstheme="minorHAnsi"/>
            <w:sz w:val="24"/>
            <w:szCs w:val="24"/>
            <w:lang w:val="en-GB"/>
          </w:rPr>
          <w:t>Learning sessions request form</w:t>
        </w:r>
      </w:hyperlink>
    </w:p>
    <w:p w:rsidRPr="00D37867" w:rsidR="000A2350" w:rsidP="00932873" w:rsidRDefault="000A2350" w14:paraId="32A14778" w14:textId="4355AB8B">
      <w:pPr>
        <w:rPr>
          <w:rFonts w:cstheme="minorHAnsi"/>
          <w:sz w:val="24"/>
          <w:szCs w:val="24"/>
          <w:lang w:val="en-GB"/>
        </w:rPr>
      </w:pPr>
      <w:r w:rsidRPr="00D37867">
        <w:rPr>
          <w:rFonts w:cstheme="minorHAnsi"/>
          <w:sz w:val="24"/>
          <w:szCs w:val="24"/>
          <w:lang w:val="en-GB"/>
        </w:rPr>
        <w:t xml:space="preserve">For Customer or Partners, please write to us </w:t>
      </w:r>
      <w:r w:rsidRPr="00D37867" w:rsidR="00FE1B3D">
        <w:rPr>
          <w:rFonts w:cstheme="minorHAnsi"/>
          <w:sz w:val="24"/>
          <w:szCs w:val="24"/>
          <w:lang w:val="en-GB"/>
        </w:rPr>
        <w:t>at</w:t>
      </w:r>
      <w:r w:rsidRPr="00D37867">
        <w:rPr>
          <w:rFonts w:cstheme="minorHAnsi"/>
          <w:sz w:val="24"/>
          <w:szCs w:val="24"/>
          <w:lang w:val="en-GB"/>
        </w:rPr>
        <w:t xml:space="preserve"> adxcse</w:t>
      </w:r>
      <w:r w:rsidRPr="00D37867" w:rsidR="00FE1B3D">
        <w:rPr>
          <w:rFonts w:cstheme="minorHAnsi"/>
          <w:sz w:val="24"/>
          <w:szCs w:val="24"/>
          <w:lang w:val="en-GB"/>
        </w:rPr>
        <w:t>@microsoft.com</w:t>
      </w:r>
    </w:p>
    <w:p w:rsidRPr="00D37867" w:rsidR="002E3398" w:rsidP="00932873" w:rsidRDefault="002E3398" w14:paraId="4B2845D2" w14:textId="77777777">
      <w:pPr>
        <w:rPr>
          <w:rFonts w:cstheme="minorHAnsi"/>
          <w:sz w:val="24"/>
          <w:szCs w:val="24"/>
          <w:lang w:val="en-GB"/>
        </w:rPr>
      </w:pPr>
    </w:p>
    <w:p w:rsidRPr="00394916" w:rsidR="002E3398" w:rsidP="00D37867" w:rsidRDefault="002E3398" w14:paraId="463A426B" w14:textId="0A04B1BC">
      <w:pPr>
        <w:pStyle w:val="Heading2"/>
        <w:rPr>
          <w:lang w:val="en-GB"/>
        </w:rPr>
      </w:pPr>
      <w:bookmarkStart w:name="_Toc121332776" w:id="41"/>
      <w:r w:rsidRPr="00394916">
        <w:rPr>
          <w:lang w:val="en-GB"/>
        </w:rPr>
        <w:t>Technical Questions:</w:t>
      </w:r>
      <w:bookmarkEnd w:id="41"/>
    </w:p>
    <w:p w:rsidRPr="00D37867" w:rsidR="00932873" w:rsidP="00932873" w:rsidRDefault="00C502C7" w14:paraId="55B9C9BC" w14:textId="4457C93D">
      <w:pPr>
        <w:rPr>
          <w:rFonts w:cstheme="minorHAnsi"/>
          <w:sz w:val="24"/>
          <w:szCs w:val="24"/>
          <w:lang w:val="en-GB"/>
        </w:rPr>
      </w:pPr>
      <w:r w:rsidRPr="00D37867">
        <w:rPr>
          <w:rFonts w:cstheme="minorHAnsi"/>
          <w:sz w:val="24"/>
          <w:szCs w:val="24"/>
          <w:lang w:val="en-GB"/>
        </w:rPr>
        <w:t xml:space="preserve">A dedicated document will be </w:t>
      </w:r>
      <w:r w:rsidRPr="00D37867" w:rsidR="00CF0C50">
        <w:rPr>
          <w:rFonts w:cstheme="minorHAnsi"/>
          <w:sz w:val="24"/>
          <w:szCs w:val="24"/>
          <w:lang w:val="en-GB"/>
        </w:rPr>
        <w:t>created for Azure Synapse Data Explorer</w:t>
      </w:r>
      <w:r w:rsidRPr="00D37867" w:rsidR="00932873">
        <w:rPr>
          <w:rFonts w:cstheme="minorHAnsi"/>
          <w:sz w:val="24"/>
          <w:szCs w:val="24"/>
          <w:lang w:val="en-GB"/>
        </w:rPr>
        <w:t xml:space="preserve"> </w:t>
      </w:r>
      <w:r w:rsidRPr="00D37867" w:rsidR="00CF0C50">
        <w:rPr>
          <w:rFonts w:cstheme="minorHAnsi"/>
          <w:sz w:val="24"/>
          <w:szCs w:val="24"/>
          <w:lang w:val="en-GB"/>
        </w:rPr>
        <w:t>technical questions.</w:t>
      </w:r>
    </w:p>
    <w:p w:rsidR="00821DDC" w:rsidP="00932873" w:rsidRDefault="00821DDC" w14:paraId="76CFF210" w14:textId="228645E7">
      <w:pPr>
        <w:rPr>
          <w:sz w:val="32"/>
          <w:szCs w:val="32"/>
          <w:lang w:val="en-GB"/>
        </w:rPr>
      </w:pPr>
    </w:p>
    <w:p w:rsidR="00821DDC" w:rsidP="00821DDC" w:rsidRDefault="00821DDC" w14:paraId="14346C96" w14:textId="559143DE">
      <w:pPr>
        <w:pStyle w:val="Heading1"/>
        <w:rPr>
          <w:lang w:val="en-GB"/>
        </w:rPr>
      </w:pPr>
      <w:bookmarkStart w:name="_Toc121332777" w:id="42"/>
      <w:r>
        <w:rPr>
          <w:lang w:val="en-GB"/>
        </w:rPr>
        <w:t>Contribution to the Program:</w:t>
      </w:r>
      <w:bookmarkEnd w:id="42"/>
    </w:p>
    <w:p w:rsidRPr="00A63A2D" w:rsidR="00821DDC" w:rsidP="00821DDC" w:rsidRDefault="00D13858" w14:paraId="40E56D05" w14:textId="28924C8C">
      <w:pPr>
        <w:rPr>
          <w:sz w:val="24"/>
          <w:szCs w:val="24"/>
          <w:lang w:val="en-GB"/>
        </w:rPr>
      </w:pPr>
      <w:r w:rsidRPr="00A63A2D">
        <w:rPr>
          <w:sz w:val="24"/>
          <w:szCs w:val="24"/>
          <w:lang w:val="en-GB"/>
        </w:rPr>
        <w:t xml:space="preserve">ADX-In-A-Day is </w:t>
      </w:r>
      <w:r w:rsidRPr="00A63A2D" w:rsidR="00754A37">
        <w:rPr>
          <w:sz w:val="24"/>
          <w:szCs w:val="24"/>
          <w:lang w:val="en-GB"/>
        </w:rPr>
        <w:t xml:space="preserve">a learning program accessible to </w:t>
      </w:r>
      <w:r w:rsidRPr="00A63A2D" w:rsidR="00C06513">
        <w:rPr>
          <w:sz w:val="24"/>
          <w:szCs w:val="24"/>
          <w:lang w:val="en-GB"/>
        </w:rPr>
        <w:t xml:space="preserve">everyone. To continuously improve the program, we encourage the instructors/proctors to take active part </w:t>
      </w:r>
      <w:r w:rsidRPr="00A63A2D" w:rsidR="004910C8">
        <w:rPr>
          <w:sz w:val="24"/>
          <w:szCs w:val="24"/>
          <w:lang w:val="en-GB"/>
        </w:rPr>
        <w:t xml:space="preserve">in contributing to the program. We encourage you to contribute using any of the following </w:t>
      </w:r>
      <w:r w:rsidRPr="00A63A2D" w:rsidR="00A06019">
        <w:rPr>
          <w:sz w:val="24"/>
          <w:szCs w:val="24"/>
          <w:lang w:val="en-GB"/>
        </w:rPr>
        <w:t>approaches.</w:t>
      </w:r>
    </w:p>
    <w:p w:rsidRPr="00A63A2D" w:rsidR="00A06019" w:rsidP="00A06019" w:rsidRDefault="00A06019" w14:paraId="59B987BA" w14:textId="688DBDC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A63A2D">
        <w:rPr>
          <w:sz w:val="24"/>
          <w:szCs w:val="24"/>
          <w:lang w:val="en-GB"/>
        </w:rPr>
        <w:t>Raise a pull request on git hub pages with modifications/corrections/</w:t>
      </w:r>
      <w:r w:rsidRPr="00A63A2D" w:rsidR="007A281D">
        <w:rPr>
          <w:sz w:val="24"/>
          <w:szCs w:val="24"/>
          <w:lang w:val="en-GB"/>
        </w:rPr>
        <w:t xml:space="preserve">additions/removal of the </w:t>
      </w:r>
      <w:r w:rsidRPr="00A63A2D" w:rsidR="00A63A2D">
        <w:rPr>
          <w:sz w:val="24"/>
          <w:szCs w:val="24"/>
          <w:lang w:val="en-GB"/>
        </w:rPr>
        <w:t>content.</w:t>
      </w:r>
    </w:p>
    <w:p w:rsidR="007A281D" w:rsidP="00A06019" w:rsidRDefault="00C573EE" w14:paraId="2A6B4F45" w14:textId="2FD96CC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Bring </w:t>
      </w:r>
      <w:r w:rsidR="00ED00B0">
        <w:rPr>
          <w:lang w:val="en-GB"/>
        </w:rPr>
        <w:t>participants feedback to the product group.</w:t>
      </w:r>
    </w:p>
    <w:p w:rsidR="00ED00B0" w:rsidP="00A06019" w:rsidRDefault="00ED00B0" w14:paraId="6B615259" w14:textId="7B7F683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Discuss </w:t>
      </w:r>
      <w:r w:rsidR="00917A27">
        <w:rPr>
          <w:lang w:val="en-GB"/>
        </w:rPr>
        <w:t xml:space="preserve">new ideas </w:t>
      </w:r>
      <w:r>
        <w:rPr>
          <w:lang w:val="en-GB"/>
        </w:rPr>
        <w:t>with product group to improve the program.</w:t>
      </w:r>
    </w:p>
    <w:p w:rsidR="00ED00B0" w:rsidP="00A06019" w:rsidRDefault="00CD66BB" w14:paraId="493D51DB" w14:textId="329FFB4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new content/</w:t>
      </w:r>
      <w:r w:rsidR="000E74CD">
        <w:rPr>
          <w:lang w:val="en-GB"/>
        </w:rPr>
        <w:t>changes and</w:t>
      </w:r>
      <w:r>
        <w:rPr>
          <w:lang w:val="en-GB"/>
        </w:rPr>
        <w:t xml:space="preserve"> features</w:t>
      </w:r>
      <w:r w:rsidR="00F2547E">
        <w:rPr>
          <w:lang w:val="en-GB"/>
        </w:rPr>
        <w:t xml:space="preserve"> and provide feedback.</w:t>
      </w:r>
    </w:p>
    <w:p w:rsidR="00DC5532" w:rsidP="00DC5532" w:rsidRDefault="00DC5532" w14:paraId="610E41CB" w14:textId="77777777">
      <w:pPr>
        <w:rPr>
          <w:lang w:val="en-GB"/>
        </w:rPr>
      </w:pPr>
    </w:p>
    <w:p w:rsidR="00DC5532" w:rsidP="00F37A96" w:rsidRDefault="00DC5532" w14:paraId="39B44CB5" w14:textId="2A004796">
      <w:pPr>
        <w:pStyle w:val="Heading1"/>
        <w:rPr>
          <w:lang w:val="en-GB"/>
        </w:rPr>
      </w:pPr>
      <w:bookmarkStart w:name="_Toc121332778" w:id="43"/>
      <w:r>
        <w:rPr>
          <w:lang w:val="en-GB"/>
        </w:rPr>
        <w:t>Useful Resources:</w:t>
      </w:r>
      <w:bookmarkEnd w:id="43"/>
    </w:p>
    <w:p w:rsidR="00DC5532" w:rsidP="00DC5532" w:rsidRDefault="00DF098C" w14:paraId="10854A2D" w14:textId="06F64BF7">
      <w:pPr>
        <w:rPr>
          <w:lang w:val="en-GB"/>
        </w:rPr>
      </w:pPr>
      <w:r>
        <w:rPr>
          <w:lang w:val="en-GB"/>
        </w:rPr>
        <w:t xml:space="preserve">The following resources will be useful to successfully deliver </w:t>
      </w:r>
      <w:r w:rsidR="003213EA">
        <w:rPr>
          <w:lang w:val="en-GB"/>
        </w:rPr>
        <w:t>ADX-In-A-Day</w:t>
      </w:r>
    </w:p>
    <w:p w:rsidR="00B05525" w:rsidP="00B05525" w:rsidRDefault="00B05525" w14:paraId="0DED7A84" w14:textId="4F7A7E49">
      <w:pPr>
        <w:pStyle w:val="Heading2"/>
        <w:rPr>
          <w:lang w:val="en-GB"/>
        </w:rPr>
      </w:pPr>
      <w:bookmarkStart w:name="_Toc121332779" w:id="44"/>
      <w:r>
        <w:rPr>
          <w:lang w:val="en-GB"/>
        </w:rPr>
        <w:lastRenderedPageBreak/>
        <w:t>Presentation and intro video</w:t>
      </w:r>
      <w:bookmarkEnd w:id="44"/>
    </w:p>
    <w:p w:rsidRPr="00B05525" w:rsidR="00B05525" w:rsidP="00B05525" w:rsidRDefault="00B05525" w14:paraId="748D651D" w14:textId="441B6BC0">
      <w:pPr>
        <w:rPr>
          <w:lang w:val="en-GB"/>
        </w:rPr>
      </w:pPr>
      <w:r>
        <w:rPr>
          <w:lang w:val="en-GB"/>
        </w:rPr>
        <w:t>**placeholder **</w:t>
      </w:r>
    </w:p>
    <w:p w:rsidR="002D2937" w:rsidP="00F37A96" w:rsidRDefault="00B05525" w14:paraId="611A9A28" w14:textId="192EAC9C">
      <w:pPr>
        <w:pStyle w:val="Heading2"/>
        <w:rPr>
          <w:lang w:val="en-GB"/>
        </w:rPr>
      </w:pPr>
      <w:bookmarkStart w:name="_Toc121332780" w:id="45"/>
      <w:r>
        <w:rPr>
          <w:lang w:val="en-GB"/>
        </w:rPr>
        <w:t>Important l</w:t>
      </w:r>
      <w:r w:rsidR="002D2937">
        <w:rPr>
          <w:lang w:val="en-GB"/>
        </w:rPr>
        <w:t>inks</w:t>
      </w:r>
      <w:bookmarkEnd w:id="45"/>
    </w:p>
    <w:p w:rsidRPr="0079195F" w:rsidR="002D2937" w:rsidP="00F37A96" w:rsidRDefault="00E12D29" w14:paraId="6FDB4F21" w14:textId="628A9E39">
      <w:pPr>
        <w:pStyle w:val="ListParagraph"/>
        <w:numPr>
          <w:ilvl w:val="0"/>
          <w:numId w:val="4"/>
        </w:numPr>
        <w:rPr>
          <w:rStyle w:val="Hyperlink"/>
          <w:rFonts w:asciiTheme="minorHAnsi" w:hAnsiTheme="minorHAnsi"/>
          <w:sz w:val="22"/>
          <w:lang w:val="en-GB"/>
        </w:rPr>
      </w:pPr>
      <w:r>
        <w:rPr>
          <w:lang w:val="en-GB"/>
        </w:rPr>
        <w:fldChar w:fldCharType="begin"/>
      </w:r>
      <w:r w:rsidRPr="0079195F">
        <w:rPr>
          <w:lang w:val="en-GB"/>
        </w:rPr>
        <w:instrText xml:space="preserve"> HYPERLINK "https://github.com/Azure/ADX-in-a-Day" 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79195F" w:rsidR="002D2937">
        <w:rPr>
          <w:rStyle w:val="Hyperlink"/>
          <w:rFonts w:asciiTheme="minorHAnsi" w:hAnsiTheme="minorHAnsi"/>
          <w:sz w:val="22"/>
          <w:lang w:val="en-GB"/>
        </w:rPr>
        <w:t xml:space="preserve">ADX-In-A-Day </w:t>
      </w:r>
      <w:r w:rsidRPr="0079195F" w:rsidR="003213EA">
        <w:rPr>
          <w:rStyle w:val="Hyperlink"/>
          <w:rFonts w:asciiTheme="minorHAnsi" w:hAnsiTheme="minorHAnsi"/>
          <w:sz w:val="22"/>
          <w:lang w:val="en-GB"/>
        </w:rPr>
        <w:t>Landing/Home Page</w:t>
      </w:r>
    </w:p>
    <w:p w:rsidR="002D2937" w:rsidP="00F37A96" w:rsidRDefault="00E12D29" w14:paraId="589B98DB" w14:textId="0EEBF03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fldChar w:fldCharType="end"/>
      </w:r>
      <w:hyperlink w:history="1" r:id="rId41">
        <w:r w:rsidRPr="00C96130" w:rsidR="002D2937">
          <w:rPr>
            <w:rStyle w:val="Hyperlink"/>
            <w:rFonts w:asciiTheme="minorHAnsi" w:hAnsiTheme="minorHAnsi"/>
            <w:sz w:val="22"/>
            <w:lang w:val="en-GB"/>
          </w:rPr>
          <w:t>ADX-In-A-Day Lab 1</w:t>
        </w:r>
      </w:hyperlink>
    </w:p>
    <w:p w:rsidR="000E3A7F" w:rsidP="00DC5532" w:rsidRDefault="00000000" w14:paraId="5023BD6E" w14:textId="0872DF7D">
      <w:pPr>
        <w:pStyle w:val="ListParagraph"/>
        <w:numPr>
          <w:ilvl w:val="0"/>
          <w:numId w:val="4"/>
        </w:numPr>
        <w:rPr>
          <w:lang w:val="en-GB"/>
        </w:rPr>
      </w:pPr>
      <w:hyperlink w:history="1" r:id="rId42">
        <w:r w:rsidRPr="0079195F" w:rsidR="002D2937">
          <w:rPr>
            <w:rStyle w:val="Hyperlink"/>
            <w:rFonts w:asciiTheme="minorHAnsi" w:hAnsiTheme="minorHAnsi"/>
            <w:sz w:val="22"/>
            <w:lang w:val="en-GB"/>
          </w:rPr>
          <w:t>ADX-In-A-Day Lab 2</w:t>
        </w:r>
      </w:hyperlink>
    </w:p>
    <w:p w:rsidRPr="005D72C9" w:rsidR="005D72C9" w:rsidP="00F37A96" w:rsidRDefault="005D72C9" w14:paraId="6101311A" w14:textId="77777777">
      <w:pPr>
        <w:pStyle w:val="ListParagraph"/>
        <w:rPr>
          <w:lang w:val="en-GB"/>
        </w:rPr>
      </w:pPr>
    </w:p>
    <w:p w:rsidRPr="006A0322" w:rsidR="000E3A7F" w:rsidP="00F37A96" w:rsidRDefault="006A0322" w14:paraId="66FD2246" w14:textId="306DAAEB">
      <w:pPr>
        <w:pStyle w:val="ListParagraph"/>
        <w:numPr>
          <w:ilvl w:val="0"/>
          <w:numId w:val="4"/>
        </w:numPr>
        <w:rPr>
          <w:rStyle w:val="Hyperlink"/>
          <w:rFonts w:asciiTheme="minorHAnsi" w:hAnsiTheme="minorHAnsi"/>
          <w:sz w:val="22"/>
          <w:lang w:val="en-GB"/>
        </w:rPr>
      </w:pPr>
      <w:r>
        <w:rPr>
          <w:lang w:val="en-GB"/>
        </w:rPr>
        <w:fldChar w:fldCharType="begin"/>
      </w:r>
      <w:ins w:author="Surya Teja Josyula" w:date="2023-07-24T17:12:00Z" w:id="46">
        <w:r w:rsidR="00726190">
          <w:rPr>
            <w:lang w:val="en-GB"/>
          </w:rPr>
          <w:instrText>HYPERLINK "https://forms.office.com/r/qZ0yghDwyb"</w:instrText>
        </w:r>
      </w:ins>
      <w:del w:author="Surya Teja Josyula" w:date="2023-07-24T17:12:00Z" w:id="47">
        <w:r w:rsidDel="00726190">
          <w:rPr>
            <w:lang w:val="en-GB"/>
          </w:rPr>
          <w:delInstrText xml:space="preserve"> HYPERLINK "https://forms.office.com/Pages/ResponsePage.aspx?id=v4j5cvGGr0GRqy180BHbRxuY_Lijh2ZIr-al32TawxVUNTlUNVc4UEJGTjlQUFlMWERXRzdHNzlWSy4u" </w:delInstrText>
        </w:r>
      </w:del>
      <w:ins w:author="Surya Teja Josyula" w:date="2023-07-24T17:12:00Z" w:id="48">
        <w:r w:rsidR="00726190">
          <w:rPr>
            <w:lang w:val="en-GB"/>
          </w:rPr>
        </w:r>
      </w:ins>
      <w:r>
        <w:rPr>
          <w:lang w:val="en-GB"/>
        </w:rPr>
        <w:fldChar w:fldCharType="separate"/>
      </w:r>
      <w:r w:rsidRPr="006A0322">
        <w:rPr>
          <w:rStyle w:val="Hyperlink"/>
          <w:rFonts w:asciiTheme="minorHAnsi" w:hAnsiTheme="minorHAnsi"/>
          <w:sz w:val="22"/>
          <w:lang w:val="en-GB"/>
        </w:rPr>
        <w:t xml:space="preserve">Lab 1 - </w:t>
      </w:r>
      <w:r w:rsidRPr="006A0322" w:rsidR="00047B47">
        <w:rPr>
          <w:rStyle w:val="Hyperlink"/>
          <w:rFonts w:asciiTheme="minorHAnsi" w:hAnsiTheme="minorHAnsi"/>
          <w:sz w:val="22"/>
          <w:lang w:val="en-GB"/>
        </w:rPr>
        <w:t>Answer Sheet 1</w:t>
      </w:r>
    </w:p>
    <w:p w:rsidRPr="006A0322" w:rsidR="00911AA4" w:rsidP="0079195F" w:rsidRDefault="006A0322" w14:paraId="19F23801" w14:textId="6B85996B">
      <w:pPr>
        <w:pStyle w:val="ListParagraph"/>
        <w:numPr>
          <w:ilvl w:val="0"/>
          <w:numId w:val="4"/>
        </w:numPr>
        <w:rPr>
          <w:rStyle w:val="Hyperlink"/>
          <w:rFonts w:asciiTheme="minorHAnsi" w:hAnsiTheme="minorHAnsi"/>
          <w:sz w:val="22"/>
          <w:lang w:val="en-GB"/>
        </w:rPr>
      </w:pPr>
      <w:r>
        <w:rPr>
          <w:lang w:val="en-GB"/>
        </w:rPr>
        <w:fldChar w:fldCharType="end"/>
      </w:r>
      <w:r>
        <w:rPr>
          <w:lang w:val="en-GB"/>
        </w:rPr>
        <w:fldChar w:fldCharType="begin"/>
      </w:r>
      <w:ins w:author="Surya Teja Josyula" w:date="2023-07-24T17:12:00Z" w:id="49">
        <w:r w:rsidR="002E0765">
          <w:rPr>
            <w:lang w:val="en-GB"/>
          </w:rPr>
          <w:instrText>HYPERLINK "https://forms.office.com/r/8z4DQ04eXH"</w:instrText>
        </w:r>
      </w:ins>
      <w:del w:author="Surya Teja Josyula" w:date="2023-07-24T17:12:00Z" w:id="50">
        <w:r w:rsidDel="002E0765">
          <w:rPr>
            <w:lang w:val="en-GB"/>
          </w:rPr>
          <w:delInstrText xml:space="preserve"> HYPERLINK "https://forms.office.com/Pages/ResponsePage.aspx?id=v4j5cvGGr0GRqy180BHbRxuY_Lijh2ZIr-al32TawxVUQUIwRldBWEZJVkROUTFDQVZJRTc5MlVMQi4u" </w:delInstrText>
        </w:r>
      </w:del>
      <w:ins w:author="Surya Teja Josyula" w:date="2023-07-24T17:12:00Z" w:id="51">
        <w:r w:rsidR="002E0765">
          <w:rPr>
            <w:lang w:val="en-GB"/>
          </w:rPr>
        </w:r>
      </w:ins>
      <w:r>
        <w:rPr>
          <w:lang w:val="en-GB"/>
        </w:rPr>
        <w:fldChar w:fldCharType="separate"/>
      </w:r>
      <w:r w:rsidRPr="006A0322">
        <w:rPr>
          <w:rStyle w:val="Hyperlink"/>
          <w:rFonts w:asciiTheme="minorHAnsi" w:hAnsiTheme="minorHAnsi"/>
          <w:sz w:val="22"/>
          <w:lang w:val="en-GB"/>
        </w:rPr>
        <w:t xml:space="preserve">Lab 2 - </w:t>
      </w:r>
      <w:r w:rsidRPr="006A0322" w:rsidR="00911AA4">
        <w:rPr>
          <w:rStyle w:val="Hyperlink"/>
          <w:rFonts w:asciiTheme="minorHAnsi" w:hAnsiTheme="minorHAnsi"/>
          <w:sz w:val="22"/>
          <w:lang w:val="en-GB"/>
        </w:rPr>
        <w:t>Answer Sheet 2</w:t>
      </w:r>
    </w:p>
    <w:p w:rsidR="002D7A53" w:rsidP="006D0033" w:rsidRDefault="006A0322" w14:paraId="53557337" w14:textId="48683B9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fldChar w:fldCharType="end"/>
      </w:r>
      <w:hyperlink w:history="1" r:id="rId43">
        <w:r w:rsidRPr="006D0033" w:rsidR="002D7A53">
          <w:rPr>
            <w:rStyle w:val="Hyperlink"/>
            <w:rFonts w:asciiTheme="minorHAnsi" w:hAnsiTheme="minorHAnsi"/>
            <w:sz w:val="22"/>
            <w:lang w:val="en-GB"/>
          </w:rPr>
          <w:t>Feedback Form</w:t>
        </w:r>
      </w:hyperlink>
    </w:p>
    <w:p w:rsidRPr="006D0033" w:rsidR="006D0033" w:rsidP="00F37A96" w:rsidRDefault="006D0033" w14:paraId="3F49CF3F" w14:textId="77777777">
      <w:pPr>
        <w:pStyle w:val="ListParagraph"/>
        <w:rPr>
          <w:lang w:val="en-GB"/>
        </w:rPr>
      </w:pPr>
    </w:p>
    <w:p w:rsidRPr="0079195F" w:rsidR="00F735FF" w:rsidP="00F37A96" w:rsidRDefault="00000000" w14:paraId="0CD067FD" w14:textId="7901B7BB">
      <w:pPr>
        <w:pStyle w:val="ListParagraph"/>
        <w:numPr>
          <w:ilvl w:val="0"/>
          <w:numId w:val="4"/>
        </w:numPr>
        <w:rPr>
          <w:lang w:val="en-GB"/>
        </w:rPr>
      </w:pPr>
      <w:hyperlink w:history="1" r:id="rId44">
        <w:proofErr w:type="spellStart"/>
        <w:r w:rsidRPr="0079195F" w:rsidR="00F735FF">
          <w:rPr>
            <w:rStyle w:val="Hyperlink"/>
            <w:rFonts w:asciiTheme="minorHAnsi" w:hAnsiTheme="minorHAnsi"/>
            <w:sz w:val="22"/>
            <w:lang w:val="en-GB"/>
          </w:rPr>
          <w:t>Credly</w:t>
        </w:r>
        <w:proofErr w:type="spellEnd"/>
        <w:r w:rsidRPr="0079195F" w:rsidR="00F735FF">
          <w:rPr>
            <w:rStyle w:val="Hyperlink"/>
            <w:rFonts w:asciiTheme="minorHAnsi" w:hAnsiTheme="minorHAnsi"/>
            <w:sz w:val="22"/>
            <w:lang w:val="en-GB"/>
          </w:rPr>
          <w:t xml:space="preserve"> Badge</w:t>
        </w:r>
        <w:r w:rsidRPr="0079195F" w:rsidR="0079195F">
          <w:rPr>
            <w:rStyle w:val="Hyperlink"/>
            <w:rFonts w:asciiTheme="minorHAnsi" w:hAnsiTheme="minorHAnsi"/>
            <w:sz w:val="22"/>
            <w:lang w:val="en-GB"/>
          </w:rPr>
          <w:t xml:space="preserve"> site</w:t>
        </w:r>
      </w:hyperlink>
    </w:p>
    <w:p w:rsidR="00E63F7F" w:rsidP="00DC5532" w:rsidRDefault="00E63F7F" w14:paraId="658E7036" w14:textId="77777777">
      <w:pPr>
        <w:rPr>
          <w:lang w:val="en-GB"/>
        </w:rPr>
      </w:pPr>
    </w:p>
    <w:p w:rsidR="003213EA" w:rsidP="5FD573C4" w:rsidRDefault="003213EA" w14:paraId="6DA1C851" w14:textId="085D93A5">
      <w:pPr>
        <w:pStyle w:val="Heading2"/>
        <w:rPr>
          <w:lang w:val="en-GB"/>
        </w:rPr>
      </w:pPr>
      <w:bookmarkStart w:name="_Toc121332781" w:id="53"/>
      <w:r w:rsidRPr="5FD573C4" w:rsidR="00E63F7F">
        <w:rPr>
          <w:lang w:val="en-GB"/>
        </w:rPr>
        <w:t>Answers</w:t>
      </w:r>
      <w:bookmarkEnd w:id="53"/>
      <w:r w:rsidRPr="5FD573C4">
        <w:rPr>
          <w:lang w:val="en-GB"/>
        </w:rPr>
        <w:fldChar w:fldCharType="begin"/>
      </w:r>
      <w:r w:rsidRPr="5FD573C4">
        <w:rPr>
          <w:lang w:val="en-GB"/>
        </w:rPr>
        <w:fldChar w:fldCharType="separate"/>
      </w:r>
      <w:r w:rsidRPr="5FD573C4">
        <w:rPr>
          <w:lang w:val="en-GB"/>
        </w:rPr>
        <w:fldChar w:fldCharType="end"/>
      </w:r>
    </w:p>
    <w:p w:rsidRPr="00DC5532" w:rsidR="00B64195" w:rsidP="00F37A96" w:rsidRDefault="00B64195" w14:paraId="48F10A46" w14:textId="39A622F9" w14:noSpellErr="1">
      <w:pPr>
        <w:rPr>
          <w:lang w:val="en-GB"/>
        </w:rPr>
      </w:pPr>
      <w:r w:rsidR="00B64195">
        <w:rPr/>
        <w:t xml:space="preserve">.txt file -    </w:t>
      </w:r>
      <w:ins w:author="Surya Teja Josyula" w:date="2023-05-09T19:28:00Z" w:id="63">
        <w:r w:rsidR="00B64195">
          <w:t>￼</w:t>
        </w:r>
      </w:ins>
    </w:p>
    <w:sectPr w:rsidRPr="00DC5532" w:rsidR="00B64195" w:rsidSect="001D7403">
      <w:footerReference w:type="even" r:id="rId48"/>
      <w:footerReference w:type="default" r:id="rId49"/>
      <w:footerReference w:type="first" r:id="rId50"/>
      <w:pgSz w:w="11906" w:h="16838" w:orient="portrait"/>
      <w:pgMar w:top="426" w:right="1440" w:bottom="1440" w:left="1440" w:header="708" w:footer="708" w:gutter="0"/>
      <w:pgBorders w:display="firstPage" w:offsetFrom="page">
        <w:top w:val="single" w:color="auto" w:sz="4" w:space="24" w:shadow="1"/>
        <w:left w:val="single" w:color="auto" w:sz="4" w:space="24" w:shadow="1"/>
        <w:bottom w:val="single" w:color="auto" w:sz="4" w:space="24" w:shadow="1"/>
        <w:right w:val="single" w:color="auto" w:sz="4" w:space="24" w:shadow="1"/>
      </w:pgBorders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DS" w:author="Devang Shah" w:date="2022-12-06T13:56:00Z" w:id="0">
    <w:p w:rsidR="00F23902" w:rsidRDefault="00F23902" w14:paraId="0DCB8CFD" w14:textId="77777777">
      <w:pPr>
        <w:pStyle w:val="CommentText"/>
      </w:pPr>
      <w:r>
        <w:rPr>
          <w:rStyle w:val="CommentReference"/>
        </w:rPr>
        <w:annotationRef/>
      </w:r>
      <w:r>
        <w:t>Let's put the badge here.</w:t>
      </w:r>
    </w:p>
  </w:comment>
  <w:comment w:initials="DS" w:author="Devang Shah" w:date="2022-12-06T23:08:00Z" w:id="36">
    <w:p w:rsidR="00D215BC" w:rsidP="00B41175" w:rsidRDefault="00D215BC" w14:paraId="7C2B837F" w14:textId="77777777">
      <w:pPr>
        <w:pStyle w:val="CommentText"/>
      </w:pPr>
      <w:r>
        <w:rPr>
          <w:rStyle w:val="CommentReference"/>
        </w:rPr>
        <w:annotationRef/>
      </w:r>
      <w:r>
        <w:t>This graphic takes too much space. Let's find a simpler way of showing this.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CB8CFD" w15:done="1"/>
  <w15:commentEx w15:paraId="7C2B837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39C89C" w16cex:dateUtc="2022-12-06T12:56:00Z"/>
  <w16cex:commentExtensible w16cex:durableId="273A4A09" w16cex:dateUtc="2022-12-06T22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CB8CFD" w16cid:durableId="2739C89C"/>
  <w16cid:commentId w16cid:paraId="7C2B837F" w16cid:durableId="273A4A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3833" w:rsidP="002245AF" w:rsidRDefault="00193833" w14:paraId="539063E5" w14:textId="77777777">
      <w:pPr>
        <w:spacing w:after="0" w:line="240" w:lineRule="auto"/>
      </w:pPr>
      <w:r>
        <w:separator/>
      </w:r>
    </w:p>
  </w:endnote>
  <w:endnote w:type="continuationSeparator" w:id="0">
    <w:p w:rsidR="00193833" w:rsidP="002245AF" w:rsidRDefault="00193833" w14:paraId="1162D7EA" w14:textId="77777777">
      <w:pPr>
        <w:spacing w:after="0" w:line="240" w:lineRule="auto"/>
      </w:pPr>
      <w:r>
        <w:continuationSeparator/>
      </w:r>
    </w:p>
  </w:endnote>
  <w:endnote w:type="continuationNotice" w:id="1">
    <w:p w:rsidR="00193833" w:rsidRDefault="00193833" w14:paraId="1A26D26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45AF" w:rsidRDefault="002245AF" w14:paraId="75036865" w14:textId="1D5321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45AF" w:rsidRDefault="002245AF" w14:paraId="1944CED8" w14:textId="39ABC6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45AF" w:rsidRDefault="002245AF" w14:paraId="6CB177F3" w14:textId="3C4D7A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3833" w:rsidP="002245AF" w:rsidRDefault="00193833" w14:paraId="3EBA1EE0" w14:textId="77777777">
      <w:pPr>
        <w:spacing w:after="0" w:line="240" w:lineRule="auto"/>
      </w:pPr>
      <w:r>
        <w:separator/>
      </w:r>
    </w:p>
  </w:footnote>
  <w:footnote w:type="continuationSeparator" w:id="0">
    <w:p w:rsidR="00193833" w:rsidP="002245AF" w:rsidRDefault="00193833" w14:paraId="65C00352" w14:textId="77777777">
      <w:pPr>
        <w:spacing w:after="0" w:line="240" w:lineRule="auto"/>
      </w:pPr>
      <w:r>
        <w:continuationSeparator/>
      </w:r>
    </w:p>
  </w:footnote>
  <w:footnote w:type="continuationNotice" w:id="1">
    <w:p w:rsidR="00193833" w:rsidRDefault="00193833" w14:paraId="12101D0D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800DD"/>
    <w:multiLevelType w:val="hybridMultilevel"/>
    <w:tmpl w:val="9E8CFC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F3C81"/>
    <w:multiLevelType w:val="hybridMultilevel"/>
    <w:tmpl w:val="8F9CC300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68777389"/>
    <w:multiLevelType w:val="hybridMultilevel"/>
    <w:tmpl w:val="37E8242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99D6B02"/>
    <w:multiLevelType w:val="hybridMultilevel"/>
    <w:tmpl w:val="8092BFC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88499528">
    <w:abstractNumId w:val="1"/>
  </w:num>
  <w:num w:numId="2" w16cid:durableId="117571862">
    <w:abstractNumId w:val="0"/>
  </w:num>
  <w:num w:numId="3" w16cid:durableId="1322076460">
    <w:abstractNumId w:val="2"/>
  </w:num>
  <w:num w:numId="4" w16cid:durableId="12662955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vang Shah">
    <w15:presenceInfo w15:providerId="AD" w15:userId="S::devsha@microsoft.com::b8fc981b-87a3-4866-afe6-a5df64dac315"/>
  </w15:person>
  <w15:person w15:author="Surya Teja Josyula">
    <w15:presenceInfo w15:providerId="AD" w15:userId="S::sujosyul@microsoft.com::885f0eac-de8b-40fd-8165-c78eb0cb08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trackRevisions w:val="tru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68"/>
    <w:rsid w:val="00000000"/>
    <w:rsid w:val="000013D2"/>
    <w:rsid w:val="0001396B"/>
    <w:rsid w:val="00014348"/>
    <w:rsid w:val="00021A83"/>
    <w:rsid w:val="00024083"/>
    <w:rsid w:val="00024F5C"/>
    <w:rsid w:val="000353A0"/>
    <w:rsid w:val="00047B47"/>
    <w:rsid w:val="000521EC"/>
    <w:rsid w:val="00060E64"/>
    <w:rsid w:val="0006175A"/>
    <w:rsid w:val="000727D0"/>
    <w:rsid w:val="00076831"/>
    <w:rsid w:val="00080A55"/>
    <w:rsid w:val="00080CDC"/>
    <w:rsid w:val="0009378E"/>
    <w:rsid w:val="0009632F"/>
    <w:rsid w:val="000A2350"/>
    <w:rsid w:val="000A34A3"/>
    <w:rsid w:val="000A51D5"/>
    <w:rsid w:val="000A5A31"/>
    <w:rsid w:val="000A6DC0"/>
    <w:rsid w:val="000B7966"/>
    <w:rsid w:val="000C3392"/>
    <w:rsid w:val="000D4136"/>
    <w:rsid w:val="000E0778"/>
    <w:rsid w:val="000E3A7F"/>
    <w:rsid w:val="000E74CD"/>
    <w:rsid w:val="001133DB"/>
    <w:rsid w:val="0013031E"/>
    <w:rsid w:val="00130635"/>
    <w:rsid w:val="00133187"/>
    <w:rsid w:val="00143B07"/>
    <w:rsid w:val="00144E55"/>
    <w:rsid w:val="00146C64"/>
    <w:rsid w:val="00154B3F"/>
    <w:rsid w:val="00155477"/>
    <w:rsid w:val="0017008B"/>
    <w:rsid w:val="001753D9"/>
    <w:rsid w:val="0017698A"/>
    <w:rsid w:val="00180EEE"/>
    <w:rsid w:val="00192B54"/>
    <w:rsid w:val="00193833"/>
    <w:rsid w:val="001956CC"/>
    <w:rsid w:val="001A30EE"/>
    <w:rsid w:val="001A6C21"/>
    <w:rsid w:val="001B0D96"/>
    <w:rsid w:val="001C6BE7"/>
    <w:rsid w:val="001C73B7"/>
    <w:rsid w:val="001D4FED"/>
    <w:rsid w:val="001D7403"/>
    <w:rsid w:val="001E1951"/>
    <w:rsid w:val="001E5F58"/>
    <w:rsid w:val="001F1683"/>
    <w:rsid w:val="001F1CC1"/>
    <w:rsid w:val="001F4AB4"/>
    <w:rsid w:val="002155CD"/>
    <w:rsid w:val="002171FB"/>
    <w:rsid w:val="00217675"/>
    <w:rsid w:val="00222D06"/>
    <w:rsid w:val="002245AF"/>
    <w:rsid w:val="002326A3"/>
    <w:rsid w:val="00240B1C"/>
    <w:rsid w:val="002434F9"/>
    <w:rsid w:val="00250C1F"/>
    <w:rsid w:val="00254062"/>
    <w:rsid w:val="002637E7"/>
    <w:rsid w:val="00266EF9"/>
    <w:rsid w:val="002712C3"/>
    <w:rsid w:val="00274BD7"/>
    <w:rsid w:val="0027726B"/>
    <w:rsid w:val="002879C9"/>
    <w:rsid w:val="00293EAA"/>
    <w:rsid w:val="002A452F"/>
    <w:rsid w:val="002B1A08"/>
    <w:rsid w:val="002B40E8"/>
    <w:rsid w:val="002B4FB2"/>
    <w:rsid w:val="002C49C8"/>
    <w:rsid w:val="002C794F"/>
    <w:rsid w:val="002D2937"/>
    <w:rsid w:val="002D4B52"/>
    <w:rsid w:val="002D7A53"/>
    <w:rsid w:val="002E0765"/>
    <w:rsid w:val="002E3398"/>
    <w:rsid w:val="002E3CCF"/>
    <w:rsid w:val="002F35F3"/>
    <w:rsid w:val="00300A30"/>
    <w:rsid w:val="0031238E"/>
    <w:rsid w:val="003130AD"/>
    <w:rsid w:val="003213EA"/>
    <w:rsid w:val="00323FA8"/>
    <w:rsid w:val="00334AA2"/>
    <w:rsid w:val="0036534C"/>
    <w:rsid w:val="003719BB"/>
    <w:rsid w:val="003762B7"/>
    <w:rsid w:val="003769DF"/>
    <w:rsid w:val="0038264E"/>
    <w:rsid w:val="00394916"/>
    <w:rsid w:val="0039730E"/>
    <w:rsid w:val="003B473A"/>
    <w:rsid w:val="003C1C1D"/>
    <w:rsid w:val="003D2C5A"/>
    <w:rsid w:val="003E18B7"/>
    <w:rsid w:val="003F02C1"/>
    <w:rsid w:val="003F053D"/>
    <w:rsid w:val="004122FB"/>
    <w:rsid w:val="00415CED"/>
    <w:rsid w:val="00417CDB"/>
    <w:rsid w:val="00430CAC"/>
    <w:rsid w:val="004376E8"/>
    <w:rsid w:val="00441B35"/>
    <w:rsid w:val="00451A16"/>
    <w:rsid w:val="004810B3"/>
    <w:rsid w:val="0048226F"/>
    <w:rsid w:val="00486F23"/>
    <w:rsid w:val="004910C8"/>
    <w:rsid w:val="00491EB4"/>
    <w:rsid w:val="004920AE"/>
    <w:rsid w:val="004924BE"/>
    <w:rsid w:val="004B60F3"/>
    <w:rsid w:val="004B6316"/>
    <w:rsid w:val="004C0FAA"/>
    <w:rsid w:val="004C3A62"/>
    <w:rsid w:val="004C5CF9"/>
    <w:rsid w:val="004C6FCF"/>
    <w:rsid w:val="004E0341"/>
    <w:rsid w:val="004E2384"/>
    <w:rsid w:val="004F545D"/>
    <w:rsid w:val="004F7229"/>
    <w:rsid w:val="0050134E"/>
    <w:rsid w:val="00503D09"/>
    <w:rsid w:val="005107B4"/>
    <w:rsid w:val="00515179"/>
    <w:rsid w:val="00517A35"/>
    <w:rsid w:val="00520EC4"/>
    <w:rsid w:val="005239FD"/>
    <w:rsid w:val="005251FF"/>
    <w:rsid w:val="005340B6"/>
    <w:rsid w:val="0053522C"/>
    <w:rsid w:val="0053624C"/>
    <w:rsid w:val="00551EF9"/>
    <w:rsid w:val="00552809"/>
    <w:rsid w:val="005544B5"/>
    <w:rsid w:val="00583309"/>
    <w:rsid w:val="00585D00"/>
    <w:rsid w:val="00586D9B"/>
    <w:rsid w:val="005A42E5"/>
    <w:rsid w:val="005A6AB2"/>
    <w:rsid w:val="005B1CAF"/>
    <w:rsid w:val="005B2524"/>
    <w:rsid w:val="005B3873"/>
    <w:rsid w:val="005B4A32"/>
    <w:rsid w:val="005B7900"/>
    <w:rsid w:val="005C5A4C"/>
    <w:rsid w:val="005C752A"/>
    <w:rsid w:val="005D0E7B"/>
    <w:rsid w:val="005D72C9"/>
    <w:rsid w:val="005F403B"/>
    <w:rsid w:val="006113E7"/>
    <w:rsid w:val="00612081"/>
    <w:rsid w:val="00617732"/>
    <w:rsid w:val="00617DBB"/>
    <w:rsid w:val="006266C0"/>
    <w:rsid w:val="00654E2F"/>
    <w:rsid w:val="006558D3"/>
    <w:rsid w:val="0065662B"/>
    <w:rsid w:val="006633BF"/>
    <w:rsid w:val="00674F81"/>
    <w:rsid w:val="00683151"/>
    <w:rsid w:val="00696C54"/>
    <w:rsid w:val="006A0322"/>
    <w:rsid w:val="006A1BA6"/>
    <w:rsid w:val="006A2218"/>
    <w:rsid w:val="006A7DFD"/>
    <w:rsid w:val="006B477F"/>
    <w:rsid w:val="006C7206"/>
    <w:rsid w:val="006D0033"/>
    <w:rsid w:val="006D5A66"/>
    <w:rsid w:val="006E3EC5"/>
    <w:rsid w:val="007000C9"/>
    <w:rsid w:val="00701C44"/>
    <w:rsid w:val="007041BA"/>
    <w:rsid w:val="00704BDF"/>
    <w:rsid w:val="00715351"/>
    <w:rsid w:val="00716B63"/>
    <w:rsid w:val="00724678"/>
    <w:rsid w:val="00726190"/>
    <w:rsid w:val="0072780C"/>
    <w:rsid w:val="0073608A"/>
    <w:rsid w:val="007420CF"/>
    <w:rsid w:val="0074430F"/>
    <w:rsid w:val="00754886"/>
    <w:rsid w:val="00754A37"/>
    <w:rsid w:val="00762B25"/>
    <w:rsid w:val="00765883"/>
    <w:rsid w:val="0076781A"/>
    <w:rsid w:val="0077633A"/>
    <w:rsid w:val="007852F1"/>
    <w:rsid w:val="00786291"/>
    <w:rsid w:val="0079195F"/>
    <w:rsid w:val="00793CC4"/>
    <w:rsid w:val="00797ACE"/>
    <w:rsid w:val="007A1458"/>
    <w:rsid w:val="007A1ECC"/>
    <w:rsid w:val="007A281D"/>
    <w:rsid w:val="007A42B8"/>
    <w:rsid w:val="007B0961"/>
    <w:rsid w:val="007B2BD4"/>
    <w:rsid w:val="007C1CA9"/>
    <w:rsid w:val="007C4906"/>
    <w:rsid w:val="007D0F45"/>
    <w:rsid w:val="007D4175"/>
    <w:rsid w:val="007E1826"/>
    <w:rsid w:val="007E3B20"/>
    <w:rsid w:val="0080242C"/>
    <w:rsid w:val="00821DDC"/>
    <w:rsid w:val="008260F1"/>
    <w:rsid w:val="00826970"/>
    <w:rsid w:val="00826BD5"/>
    <w:rsid w:val="0083036C"/>
    <w:rsid w:val="00834D28"/>
    <w:rsid w:val="00836BA5"/>
    <w:rsid w:val="0087067B"/>
    <w:rsid w:val="00875AFB"/>
    <w:rsid w:val="00875CA9"/>
    <w:rsid w:val="008804C0"/>
    <w:rsid w:val="00882EB3"/>
    <w:rsid w:val="008A2583"/>
    <w:rsid w:val="008A3B4E"/>
    <w:rsid w:val="008A4712"/>
    <w:rsid w:val="008B31C9"/>
    <w:rsid w:val="008B6D34"/>
    <w:rsid w:val="008C37C6"/>
    <w:rsid w:val="008D4AE3"/>
    <w:rsid w:val="008F3095"/>
    <w:rsid w:val="0090080C"/>
    <w:rsid w:val="00904CA5"/>
    <w:rsid w:val="00911737"/>
    <w:rsid w:val="00911AA4"/>
    <w:rsid w:val="00917A27"/>
    <w:rsid w:val="00923ED2"/>
    <w:rsid w:val="00925A24"/>
    <w:rsid w:val="00932873"/>
    <w:rsid w:val="0093615A"/>
    <w:rsid w:val="009413B4"/>
    <w:rsid w:val="00954938"/>
    <w:rsid w:val="00954E4D"/>
    <w:rsid w:val="00962C7E"/>
    <w:rsid w:val="009938E0"/>
    <w:rsid w:val="009B05C8"/>
    <w:rsid w:val="009B19C0"/>
    <w:rsid w:val="009B6427"/>
    <w:rsid w:val="009C049C"/>
    <w:rsid w:val="009C3559"/>
    <w:rsid w:val="009C7F67"/>
    <w:rsid w:val="009F1478"/>
    <w:rsid w:val="009F31EA"/>
    <w:rsid w:val="009F5D99"/>
    <w:rsid w:val="009F5E81"/>
    <w:rsid w:val="009F7501"/>
    <w:rsid w:val="00A0322B"/>
    <w:rsid w:val="00A06019"/>
    <w:rsid w:val="00A11127"/>
    <w:rsid w:val="00A20F94"/>
    <w:rsid w:val="00A2222B"/>
    <w:rsid w:val="00A25B62"/>
    <w:rsid w:val="00A34D80"/>
    <w:rsid w:val="00A35064"/>
    <w:rsid w:val="00A35D8C"/>
    <w:rsid w:val="00A4493E"/>
    <w:rsid w:val="00A5202B"/>
    <w:rsid w:val="00A52EB3"/>
    <w:rsid w:val="00A5712C"/>
    <w:rsid w:val="00A63A2D"/>
    <w:rsid w:val="00A6778B"/>
    <w:rsid w:val="00A74042"/>
    <w:rsid w:val="00A8188D"/>
    <w:rsid w:val="00AA333B"/>
    <w:rsid w:val="00AA369B"/>
    <w:rsid w:val="00AA541C"/>
    <w:rsid w:val="00AB122E"/>
    <w:rsid w:val="00AB3CE1"/>
    <w:rsid w:val="00AC0520"/>
    <w:rsid w:val="00AC310A"/>
    <w:rsid w:val="00AC6D49"/>
    <w:rsid w:val="00AC75C2"/>
    <w:rsid w:val="00AD4DA2"/>
    <w:rsid w:val="00AD5CBA"/>
    <w:rsid w:val="00AD7669"/>
    <w:rsid w:val="00AD78B6"/>
    <w:rsid w:val="00AE236D"/>
    <w:rsid w:val="00AE3FD4"/>
    <w:rsid w:val="00AE4675"/>
    <w:rsid w:val="00AE6A44"/>
    <w:rsid w:val="00AE7B7D"/>
    <w:rsid w:val="00B01709"/>
    <w:rsid w:val="00B05525"/>
    <w:rsid w:val="00B10C02"/>
    <w:rsid w:val="00B33773"/>
    <w:rsid w:val="00B36CC2"/>
    <w:rsid w:val="00B373A6"/>
    <w:rsid w:val="00B41175"/>
    <w:rsid w:val="00B51BB0"/>
    <w:rsid w:val="00B547FA"/>
    <w:rsid w:val="00B61C83"/>
    <w:rsid w:val="00B64195"/>
    <w:rsid w:val="00B74662"/>
    <w:rsid w:val="00B866B7"/>
    <w:rsid w:val="00B90072"/>
    <w:rsid w:val="00B92BF9"/>
    <w:rsid w:val="00B92F22"/>
    <w:rsid w:val="00B95D68"/>
    <w:rsid w:val="00B96673"/>
    <w:rsid w:val="00BA1A68"/>
    <w:rsid w:val="00BA6BA4"/>
    <w:rsid w:val="00BA769C"/>
    <w:rsid w:val="00BB066A"/>
    <w:rsid w:val="00BB3781"/>
    <w:rsid w:val="00BB65AE"/>
    <w:rsid w:val="00BD4D01"/>
    <w:rsid w:val="00BE19FC"/>
    <w:rsid w:val="00BE1FEB"/>
    <w:rsid w:val="00BE6854"/>
    <w:rsid w:val="00BF7ACE"/>
    <w:rsid w:val="00C019EB"/>
    <w:rsid w:val="00C0402C"/>
    <w:rsid w:val="00C0606D"/>
    <w:rsid w:val="00C06513"/>
    <w:rsid w:val="00C06A77"/>
    <w:rsid w:val="00C1539C"/>
    <w:rsid w:val="00C16F5B"/>
    <w:rsid w:val="00C16F64"/>
    <w:rsid w:val="00C17E44"/>
    <w:rsid w:val="00C20568"/>
    <w:rsid w:val="00C21289"/>
    <w:rsid w:val="00C33B4E"/>
    <w:rsid w:val="00C34349"/>
    <w:rsid w:val="00C34E2E"/>
    <w:rsid w:val="00C46A25"/>
    <w:rsid w:val="00C502C7"/>
    <w:rsid w:val="00C5213F"/>
    <w:rsid w:val="00C54A11"/>
    <w:rsid w:val="00C56864"/>
    <w:rsid w:val="00C573EE"/>
    <w:rsid w:val="00C71C91"/>
    <w:rsid w:val="00C72341"/>
    <w:rsid w:val="00C84554"/>
    <w:rsid w:val="00C862DF"/>
    <w:rsid w:val="00C87501"/>
    <w:rsid w:val="00C9033D"/>
    <w:rsid w:val="00C96130"/>
    <w:rsid w:val="00CA4417"/>
    <w:rsid w:val="00CA6014"/>
    <w:rsid w:val="00CA6B67"/>
    <w:rsid w:val="00CB303F"/>
    <w:rsid w:val="00CB5A3E"/>
    <w:rsid w:val="00CC0867"/>
    <w:rsid w:val="00CC44A6"/>
    <w:rsid w:val="00CD1F0D"/>
    <w:rsid w:val="00CD66BB"/>
    <w:rsid w:val="00CE4683"/>
    <w:rsid w:val="00CE4BB2"/>
    <w:rsid w:val="00CE7D08"/>
    <w:rsid w:val="00CF0C50"/>
    <w:rsid w:val="00CF3192"/>
    <w:rsid w:val="00CF33E5"/>
    <w:rsid w:val="00D019D5"/>
    <w:rsid w:val="00D02E71"/>
    <w:rsid w:val="00D13858"/>
    <w:rsid w:val="00D14B8F"/>
    <w:rsid w:val="00D215BC"/>
    <w:rsid w:val="00D311E3"/>
    <w:rsid w:val="00D37867"/>
    <w:rsid w:val="00D438E2"/>
    <w:rsid w:val="00D44020"/>
    <w:rsid w:val="00D46F40"/>
    <w:rsid w:val="00D703B0"/>
    <w:rsid w:val="00D82AA7"/>
    <w:rsid w:val="00D86DF3"/>
    <w:rsid w:val="00D949AD"/>
    <w:rsid w:val="00D95748"/>
    <w:rsid w:val="00DA36A2"/>
    <w:rsid w:val="00DB7F98"/>
    <w:rsid w:val="00DC5532"/>
    <w:rsid w:val="00DE226B"/>
    <w:rsid w:val="00DF041B"/>
    <w:rsid w:val="00DF098C"/>
    <w:rsid w:val="00DF2935"/>
    <w:rsid w:val="00DF7FDB"/>
    <w:rsid w:val="00E12891"/>
    <w:rsid w:val="00E12D29"/>
    <w:rsid w:val="00E13327"/>
    <w:rsid w:val="00E15C9B"/>
    <w:rsid w:val="00E30BC3"/>
    <w:rsid w:val="00E44264"/>
    <w:rsid w:val="00E63F7F"/>
    <w:rsid w:val="00E64632"/>
    <w:rsid w:val="00E66F0A"/>
    <w:rsid w:val="00E71B56"/>
    <w:rsid w:val="00E752A5"/>
    <w:rsid w:val="00E75817"/>
    <w:rsid w:val="00EA3DA3"/>
    <w:rsid w:val="00EA5C33"/>
    <w:rsid w:val="00EB6698"/>
    <w:rsid w:val="00EC3793"/>
    <w:rsid w:val="00EC41EF"/>
    <w:rsid w:val="00EC6AE1"/>
    <w:rsid w:val="00ED00B0"/>
    <w:rsid w:val="00ED5115"/>
    <w:rsid w:val="00ED6038"/>
    <w:rsid w:val="00F00B68"/>
    <w:rsid w:val="00F01E33"/>
    <w:rsid w:val="00F03B2D"/>
    <w:rsid w:val="00F05D1E"/>
    <w:rsid w:val="00F05F4F"/>
    <w:rsid w:val="00F0769C"/>
    <w:rsid w:val="00F1364D"/>
    <w:rsid w:val="00F23902"/>
    <w:rsid w:val="00F2547E"/>
    <w:rsid w:val="00F31847"/>
    <w:rsid w:val="00F352C4"/>
    <w:rsid w:val="00F371C2"/>
    <w:rsid w:val="00F37A96"/>
    <w:rsid w:val="00F419B8"/>
    <w:rsid w:val="00F432E1"/>
    <w:rsid w:val="00F464B1"/>
    <w:rsid w:val="00F55FE0"/>
    <w:rsid w:val="00F57879"/>
    <w:rsid w:val="00F71C17"/>
    <w:rsid w:val="00F735FF"/>
    <w:rsid w:val="00F9140D"/>
    <w:rsid w:val="00F93ED3"/>
    <w:rsid w:val="00FA09A4"/>
    <w:rsid w:val="00FB7C2B"/>
    <w:rsid w:val="00FC5D61"/>
    <w:rsid w:val="00FC7683"/>
    <w:rsid w:val="00FD6B7F"/>
    <w:rsid w:val="00FE1B3D"/>
    <w:rsid w:val="00FE1CFC"/>
    <w:rsid w:val="00FE2E8D"/>
    <w:rsid w:val="00FF6869"/>
    <w:rsid w:val="304C50AB"/>
    <w:rsid w:val="36561180"/>
    <w:rsid w:val="5FD573C4"/>
    <w:rsid w:val="6293A418"/>
    <w:rsid w:val="6F3FC784"/>
    <w:rsid w:val="78ED69F5"/>
    <w:rsid w:val="7A10240E"/>
    <w:rsid w:val="7D36B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27E9"/>
  <w15:chartTrackingRefBased/>
  <w15:docId w15:val="{D8E465FE-09E5-449D-B06A-CA9443C7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7DFD"/>
  </w:style>
  <w:style w:type="paragraph" w:styleId="Heading1">
    <w:name w:val="heading 1"/>
    <w:basedOn w:val="Normal"/>
    <w:next w:val="Normal"/>
    <w:link w:val="Heading1Char"/>
    <w:uiPriority w:val="9"/>
    <w:qFormat/>
    <w:rsid w:val="000A34A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EC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0B5294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E7B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6A7DFD"/>
    <w:rPr>
      <w:b/>
      <w:bCs/>
      <w:smallCaps/>
      <w:color w:val="0F6FC6" w:themeColor="accent1"/>
      <w:spacing w:val="5"/>
    </w:rPr>
  </w:style>
  <w:style w:type="character" w:styleId="Heading1Char" w:customStyle="1">
    <w:name w:val="Heading 1 Char"/>
    <w:basedOn w:val="DefaultParagraphFont"/>
    <w:link w:val="Heading1"/>
    <w:uiPriority w:val="9"/>
    <w:rsid w:val="000A34A3"/>
    <w:rPr>
      <w:rFonts w:asciiTheme="majorHAnsi" w:hAnsiTheme="majorHAnsi" w:eastAsiaTheme="majorEastAsia" w:cstheme="majorBidi"/>
      <w:color w:val="0B5294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A1ECC"/>
    <w:rPr>
      <w:rFonts w:asciiTheme="majorHAnsi" w:hAnsiTheme="majorHAnsi" w:eastAsiaTheme="majorEastAsia" w:cstheme="majorBidi"/>
      <w:color w:val="0B5294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654E2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styleId="NoSpacingChar" w:customStyle="1">
    <w:name w:val="No Spacing Char"/>
    <w:basedOn w:val="DefaultParagraphFont"/>
    <w:link w:val="NoSpacing"/>
    <w:uiPriority w:val="1"/>
    <w:rsid w:val="00654E2F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E1826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E18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33BF"/>
    <w:rPr>
      <w:rFonts w:ascii="Segoe UI" w:hAnsi="Segoe UI"/>
      <w:color w:val="000000" w:themeColor="text1"/>
      <w:sz w:val="3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EF9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9F7501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F239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390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239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390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2390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80EEE"/>
    <w:pPr>
      <w:spacing w:after="0" w:line="240" w:lineRule="auto"/>
    </w:pPr>
  </w:style>
  <w:style w:type="table" w:styleId="TableGrid">
    <w:name w:val="Table Grid"/>
    <w:basedOn w:val="TableNormal"/>
    <w:uiPriority w:val="39"/>
    <w:rsid w:val="005B2524"/>
    <w:pPr>
      <w:spacing w:after="0" w:line="240" w:lineRule="auto"/>
    </w:pPr>
    <w:rPr>
      <w:lang w:val="en-C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oter">
    <w:name w:val="footer"/>
    <w:basedOn w:val="Normal"/>
    <w:link w:val="FooterChar"/>
    <w:uiPriority w:val="99"/>
    <w:unhideWhenUsed/>
    <w:rsid w:val="002245A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245AF"/>
  </w:style>
  <w:style w:type="paragraph" w:styleId="Header">
    <w:name w:val="header"/>
    <w:basedOn w:val="Normal"/>
    <w:link w:val="HeaderChar"/>
    <w:uiPriority w:val="99"/>
    <w:semiHidden/>
    <w:unhideWhenUsed/>
    <w:rsid w:val="00704BD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704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13" /><Relationship Type="http://schemas.openxmlformats.org/officeDocument/2006/relationships/hyperlink" Target="https://nam06.safelinks.protection.outlook.com/?url=https%3A%2F%2Fgithub.com%2FAzure%2FADX-in-a-Day-Lab1&amp;data=05%7C01%7Cgilherau%40microsoft.com%7Cca8ae6947ff242f068ab08dafaf52cc5%7C72f988bf86f141af91ab2d7cd011db47%7C1%7C0%7C638098228182209186%7CUnknown%7CTWFpbGZsb3d8eyJWIjoiMC4wLjAwMDAiLCJQIjoiV2luMzIiLCJBTiI6Ik1haWwiLCJXVCI6Mn0%3D%7C3000%7C%7C%7C&amp;sdata=qjmKLrYyHIqpcMsDp7KMlK3lWphVJYUn%2F8J2Y5rEeAs%3D&amp;reserved=0" TargetMode="External" Id="rId18" /><Relationship Type="http://schemas.openxmlformats.org/officeDocument/2006/relationships/hyperlink" Target="https://nam06.safelinks.protection.outlook.com/?url=https%3A%2F%2Fgithub.com%2FAzure%2FADX-in-a-Day-Lab2%23challenge-7-going-more-advanced-with-kql&amp;data=05%7C01%7Cgilherau%40microsoft.com%7Cca8ae6947ff242f068ab08dafaf52cc5%7C72f988bf86f141af91ab2d7cd011db47%7C1%7C0%7C638098228182209186%7CUnknown%7CTWFpbGZsb3d8eyJWIjoiMC4wLjAwMDAiLCJQIjoiV2luMzIiLCJBTiI6Ik1haWwiLCJXVCI6Mn0%3D%7C3000%7C%7C%7C&amp;sdata=5Fuof1%2FD%2B%2BsZIOn6asSbqPt6FjqRsAnMRz8rqlxrOxE%3D&amp;reserved=0" TargetMode="External" Id="rId26" /><Relationship Type="http://schemas.openxmlformats.org/officeDocument/2006/relationships/hyperlink" Target="http://detective.kusto.io/" TargetMode="External" Id="rId39" /><Relationship Type="http://schemas.openxmlformats.org/officeDocument/2006/relationships/hyperlink" Target="https://nam06.safelinks.protection.outlook.com/?url=https%3A%2F%2Fgithub.com%2FAzure%2FADX-in-a-Day-Lab1%23challenge-3-starting-with-the-basics-of-kql&amp;data=05%7C01%7Cgilherau%40microsoft.com%7Cca8ae6947ff242f068ab08dafaf52cc5%7C72f988bf86f141af91ab2d7cd011db47%7C1%7C0%7C638098228182209186%7CUnknown%7CTWFpbGZsb3d8eyJWIjoiMC4wLjAwMDAiLCJQIjoiV2luMzIiLCJBTiI6Ik1haWwiLCJXVCI6Mn0%3D%7C3000%7C%7C%7C&amp;sdata=rVxDAY5uexqJaBnDmeGxzNVXqaHxVNYZkDF80QOwvoE%3D&amp;reserved=0" TargetMode="External" Id="rId21" /><Relationship Type="http://schemas.openxmlformats.org/officeDocument/2006/relationships/diagramLayout" Target="diagrams/layout2.xml" Id="rId34" /><Relationship Type="http://schemas.openxmlformats.org/officeDocument/2006/relationships/hyperlink" Target="https://github.com/Azure/ADX-in-a-Day-Lab2" TargetMode="External" Id="rId42" /><Relationship Type="http://schemas.openxmlformats.org/officeDocument/2006/relationships/footer" Target="footer3.xml" Id="rId50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image" Target="media/image2.png" Id="rId16" /><Relationship Type="http://schemas.openxmlformats.org/officeDocument/2006/relationships/diagramLayout" Target="diagrams/layout1.xml" Id="rId29" /><Relationship Type="http://schemas.openxmlformats.org/officeDocument/2006/relationships/image" Target="media/image1.png" Id="rId11" /><Relationship Type="http://schemas.openxmlformats.org/officeDocument/2006/relationships/hyperlink" Target="https://nam06.safelinks.protection.outlook.com/?url=https%3A%2F%2Fgithub.com%2FAzure%2FADX-in-a-Day-Lab2%23challenge-5-caching-and-retention-policies&amp;data=05%7C01%7Cgilherau%40microsoft.com%7Cca8ae6947ff242f068ab08dafaf52cc5%7C72f988bf86f141af91ab2d7cd011db47%7C1%7C0%7C638098228182209186%7CUnknown%7CTWFpbGZsb3d8eyJWIjoiMC4wLjAwMDAiLCJQIjoiV2luMzIiLCJBTiI6Ik1haWwiLCJXVCI6Mn0%3D%7C3000%7C%7C%7C&amp;sdata=RIz6G7COam6SsgauX6DSyrjkQi3pm1XnZty8reps7Io%3D&amp;reserved=0" TargetMode="External" Id="rId24" /><Relationship Type="http://schemas.microsoft.com/office/2007/relationships/diagramDrawing" Target="diagrams/drawing1.xml" Id="rId32" /><Relationship Type="http://schemas.microsoft.com/office/2007/relationships/diagramDrawing" Target="diagrams/drawing2.xml" Id="rId37" /><Relationship Type="http://schemas.openxmlformats.org/officeDocument/2006/relationships/hyperlink" Target="https://forms.office.com/Pages/ResponsePage.aspx?id=v4j5cvGGr0GRqy180BHbRxuY_Lijh2ZIr-al32TawxVUQTlWVDVDUjkyUEJRSVA3WTZKRlVCNFpBTS4u" TargetMode="External" Id="rId40" /><Relationship Type="http://schemas.openxmlformats.org/officeDocument/2006/relationships/theme" Target="theme/theme1.xml" Id="rId53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hyperlink" Target="https://nam06.safelinks.protection.outlook.com/?url=https%3A%2F%2Fgithub.com%2FAzure%2FADX-in-a-Day-Lab1%23challenge-1-create-an-adx-cluster&amp;data=05%7C01%7Cgilherau%40microsoft.com%7Cca8ae6947ff242f068ab08dafaf52cc5%7C72f988bf86f141af91ab2d7cd011db47%7C1%7C0%7C638098228182209186%7CUnknown%7CTWFpbGZsb3d8eyJWIjoiMC4wLjAwMDAiLCJQIjoiV2luMzIiLCJBTiI6Ik1haWwiLCJXVCI6Mn0%3D%7C3000%7C%7C%7C&amp;sdata=6hlaUJMWPRZMDfrBA45MqutP0zXatzE%2Fb3fKQGm1Cnk%3D&amp;reserved=0" TargetMode="External" Id="rId19" /><Relationship Type="http://schemas.openxmlformats.org/officeDocument/2006/relationships/diagramColors" Target="diagrams/colors1.xml" Id="rId31" /><Relationship Type="http://schemas.openxmlformats.org/officeDocument/2006/relationships/hyperlink" Target="https://www.credly.com/org/microsoft-azure-data-explorer/badge/azure-data-explorer-in-a-day" TargetMode="External" Id="rId44" /><Relationship Type="http://schemas.microsoft.com/office/2011/relationships/people" Target="people.xml" Id="rId52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6/09/relationships/commentsIds" Target="commentsIds.xml" Id="rId14" /><Relationship Type="http://schemas.openxmlformats.org/officeDocument/2006/relationships/hyperlink" Target="https://nam06.safelinks.protection.outlook.com/?url=https%3A%2F%2Fgithub.com%2FAzure%2FADX-in-a-Day-Lab1%23challenge-4-explore-and-transform-data&amp;data=05%7C01%7Cgilherau%40microsoft.com%7Cca8ae6947ff242f068ab08dafaf52cc5%7C72f988bf86f141af91ab2d7cd011db47%7C1%7C0%7C638098228182209186%7CUnknown%7CTWFpbGZsb3d8eyJWIjoiMC4wLjAwMDAiLCJQIjoiV2luMzIiLCJBTiI6Ik1haWwiLCJXVCI6Mn0%3D%7C3000%7C%7C%7C&amp;sdata=tIoux%2F1PzKg6HAulUSaK8%2BQvLx%2BLCwWOqvlS%2FIOoZoU%3D&amp;reserved=0" TargetMode="External" Id="rId22" /><Relationship Type="http://schemas.openxmlformats.org/officeDocument/2006/relationships/hyperlink" Target="https://nam06.safelinks.protection.outlook.com/?url=https%3A%2F%2Fgithub.com%2FAzure%2FADX-in-a-Day-Lab2%23challenge-8-visualization&amp;data=05%7C01%7Cgilherau%40microsoft.com%7Cca8ae6947ff242f068ab08dafaf52cc5%7C72f988bf86f141af91ab2d7cd011db47%7C1%7C0%7C638098228182209186%7CUnknown%7CTWFpbGZsb3d8eyJWIjoiMC4wLjAwMDAiLCJQIjoiV2luMzIiLCJBTiI6Ik1haWwiLCJXVCI6Mn0%3D%7C3000%7C%7C%7C&amp;sdata=fkYJMtd%2B2YqfO37VIb5nDMETxC45V%2FfYPsgUeMJKAy8%3D&amp;reserved=0" TargetMode="External" Id="rId27" /><Relationship Type="http://schemas.openxmlformats.org/officeDocument/2006/relationships/diagramQuickStyle" Target="diagrams/quickStyle1.xml" Id="rId30" /><Relationship Type="http://schemas.openxmlformats.org/officeDocument/2006/relationships/diagramQuickStyle" Target="diagrams/quickStyle2.xml" Id="rId35" /><Relationship Type="http://schemas.openxmlformats.org/officeDocument/2006/relationships/hyperlink" Target="https://forms.office.com/Pages/ResponsePage.aspx?id=v4j5cvGGr0GRqy180BHbR6wOX4iL3v1AgWXHjrDLCN9UN0dDMzRHV1cyNjNTOE9aSlRWVFVGMzkwMS4u" TargetMode="External" Id="rId43" /><Relationship Type="http://schemas.openxmlformats.org/officeDocument/2006/relationships/footer" Target="footer1.xml" Id="rId48" /><Relationship Type="http://schemas.openxmlformats.org/officeDocument/2006/relationships/webSettings" Target="webSettings.xml" Id="rId8" /><Relationship Type="http://schemas.openxmlformats.org/officeDocument/2006/relationships/fontTable" Target="fontTable.xml" Id="rId51" /><Relationship Type="http://schemas.openxmlformats.org/officeDocument/2006/relationships/customXml" Target="../customXml/item3.xml" Id="rId3" /><Relationship Type="http://schemas.openxmlformats.org/officeDocument/2006/relationships/comments" Target="comments.xml" Id="rId12" /><Relationship Type="http://schemas.openxmlformats.org/officeDocument/2006/relationships/hyperlink" Target="https://nam06.safelinks.protection.outlook.com/?url=https%3A%2F%2Fgithub.com%2FAzure%2FADX-in-a-Day-Lab2%23challenge-6-control-commands&amp;data=05%7C01%7Cgilherau%40microsoft.com%7Cca8ae6947ff242f068ab08dafaf52cc5%7C72f988bf86f141af91ab2d7cd011db47%7C1%7C0%7C638098228182209186%7CUnknown%7CTWFpbGZsb3d8eyJWIjoiMC4wLjAwMDAiLCJQIjoiV2luMzIiLCJBTiI6Ik1haWwiLCJXVCI6Mn0%3D%7C3000%7C%7C%7C&amp;sdata=dOZ5Xkw1Y5aZu57%2F6IzDvh31pirl4lgHTp22%2FT8aiMU%3D&amp;reserved=0" TargetMode="External" Id="rId25" /><Relationship Type="http://schemas.openxmlformats.org/officeDocument/2006/relationships/diagramData" Target="diagrams/data2.xml" Id="rId33" /><Relationship Type="http://schemas.openxmlformats.org/officeDocument/2006/relationships/hyperlink" Target="https://aka.ms/ADX.microhack" TargetMode="External" Id="rId38" /><Relationship Type="http://schemas.openxmlformats.org/officeDocument/2006/relationships/hyperlink" Target="https://nam06.safelinks.protection.outlook.com/?url=https%3A%2F%2Fgithub.com%2FAzure%2FADX-in-a-Day-Lab1%23challenge-2-ingest-data-from-storage-account&amp;data=05%7C01%7Cgilherau%40microsoft.com%7Cca8ae6947ff242f068ab08dafaf52cc5%7C72f988bf86f141af91ab2d7cd011db47%7C1%7C0%7C638098228182209186%7CUnknown%7CTWFpbGZsb3d8eyJWIjoiMC4wLjAwMDAiLCJQIjoiV2luMzIiLCJBTiI6Ik1haWwiLCJXVCI6Mn0%3D%7C3000%7C%7C%7C&amp;sdata=l2ca6sWaoCAgoN19BHdNHYNf3cbijvlONQcg7USp%2B50%3D&amp;reserved=0" TargetMode="External" Id="rId20" /><Relationship Type="http://schemas.openxmlformats.org/officeDocument/2006/relationships/hyperlink" Target="https://github.com/Azure/ADX-in-a-Day-Lab1" TargetMode="External" Id="rId41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microsoft.com/office/2018/08/relationships/commentsExtensible" Target="commentsExtensible.xml" Id="rId15" /><Relationship Type="http://schemas.openxmlformats.org/officeDocument/2006/relationships/hyperlink" Target="https://nam06.safelinks.protection.outlook.com/?url=https%3A%2F%2Fgithub.com%2FAzure%2FADX-in-a-Day-Lab2&amp;data=05%7C01%7Cgilherau%40microsoft.com%7Cca8ae6947ff242f068ab08dafaf52cc5%7C72f988bf86f141af91ab2d7cd011db47%7C1%7C0%7C638098228182209186%7CUnknown%7CTWFpbGZsb3d8eyJWIjoiMC4wLjAwMDAiLCJQIjoiV2luMzIiLCJBTiI6Ik1haWwiLCJXVCI6Mn0%3D%7C3000%7C%7C%7C&amp;sdata=zK%2Bmyf6YNAohqBwTVH6l%2Fb0ETlySWZ7l%2FG75cu7tGz4%3D&amp;reserved=0" TargetMode="External" Id="rId23" /><Relationship Type="http://schemas.openxmlformats.org/officeDocument/2006/relationships/diagramData" Target="diagrams/data1.xml" Id="rId28" /><Relationship Type="http://schemas.openxmlformats.org/officeDocument/2006/relationships/diagramColors" Target="diagrams/colors2.xml" Id="rId36" /><Relationship Type="http://schemas.openxmlformats.org/officeDocument/2006/relationships/footer" Target="footer2.xml" Id="rId49" /><Relationship Type="http://schemas.openxmlformats.org/officeDocument/2006/relationships/image" Target="/media/image5.png" Id="Ree4b0d3a49de4844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5E14D3-D829-44E2-AB59-FE134225F774}" type="doc">
      <dgm:prSet loTypeId="urn:microsoft.com/office/officeart/2005/8/layout/lProcess2" loCatId="list" qsTypeId="urn:microsoft.com/office/officeart/2005/8/quickstyle/simple5" qsCatId="simple" csTypeId="urn:microsoft.com/office/officeart/2005/8/colors/accent0_3" csCatId="mainScheme" phldr="1"/>
      <dgm:spPr/>
      <dgm:t>
        <a:bodyPr/>
        <a:lstStyle/>
        <a:p>
          <a:endParaRPr lang="en-IN"/>
        </a:p>
      </dgm:t>
    </dgm:pt>
    <dgm:pt modelId="{99EF5981-CE98-4488-BA6F-AB59C97B536B}">
      <dgm:prSet phldrT="[Text]" custT="1"/>
      <dgm:spPr/>
      <dgm:t>
        <a:bodyPr/>
        <a:lstStyle/>
        <a:p>
          <a:pPr algn="ctr"/>
          <a:r>
            <a:rPr lang="en-IN" sz="1200" b="1"/>
            <a:t>Challenge 5</a:t>
          </a:r>
          <a:r>
            <a:rPr lang="en-IN" sz="1200"/>
            <a:t>: Cachine and Retention policies</a:t>
          </a:r>
        </a:p>
      </dgm:t>
    </dgm:pt>
    <dgm:pt modelId="{2E5D35FC-DA68-44BD-9282-27BCC9A689BA}" type="parTrans" cxnId="{7B4E95D1-4CF4-465B-BD4D-6E6A34B88CA0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</a:endParaRPr>
        </a:p>
      </dgm:t>
    </dgm:pt>
    <dgm:pt modelId="{F30E4EEF-44A1-4E70-A2C7-B359A4D65E7C}" type="sibTrans" cxnId="{7B4E95D1-4CF4-465B-BD4D-6E6A34B88CA0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</a:endParaRPr>
        </a:p>
      </dgm:t>
    </dgm:pt>
    <dgm:pt modelId="{0460F0CA-3B48-4857-B9F0-983418CBE910}">
      <dgm:prSet phldrT="[Text]" custT="1"/>
      <dgm:spPr/>
      <dgm:t>
        <a:bodyPr/>
        <a:lstStyle/>
        <a:p>
          <a:pPr algn="ctr"/>
          <a:r>
            <a:rPr lang="en-IN" sz="1000"/>
            <a:t>Task 1: Change retention policy via command</a:t>
          </a:r>
        </a:p>
      </dgm:t>
    </dgm:pt>
    <dgm:pt modelId="{DAD3F293-6AFA-44E2-96BB-A05FFFAE64BE}" type="parTrans" cxnId="{98DEB818-129D-4279-AC2B-E9CEC8B17185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</a:endParaRPr>
        </a:p>
      </dgm:t>
    </dgm:pt>
    <dgm:pt modelId="{FE4B44C3-D0B1-4515-B01F-F424518E4F2D}" type="sibTrans" cxnId="{98DEB818-129D-4279-AC2B-E9CEC8B17185}">
      <dgm:prSet/>
      <dgm:spPr/>
      <dgm:t>
        <a:bodyPr/>
        <a:lstStyle/>
        <a:p>
          <a:pPr algn="ctr"/>
          <a:endParaRPr lang="en-IN">
            <a:solidFill>
              <a:sysClr val="windowText" lastClr="000000"/>
            </a:solidFill>
          </a:endParaRPr>
        </a:p>
      </dgm:t>
    </dgm:pt>
    <dgm:pt modelId="{5ABE9150-54FE-4F2B-B639-73CA62DE2199}">
      <dgm:prSet phldrT="[Text]" custT="1"/>
      <dgm:spPr/>
      <dgm:t>
        <a:bodyPr/>
        <a:lstStyle/>
        <a:p>
          <a:pPr algn="ctr"/>
          <a:r>
            <a:rPr lang="en-IN" sz="1200" b="1"/>
            <a:t>Challenge 6</a:t>
          </a:r>
          <a:r>
            <a:rPr lang="en-IN" sz="1200"/>
            <a:t>: Control commands</a:t>
          </a:r>
        </a:p>
      </dgm:t>
    </dgm:pt>
    <dgm:pt modelId="{3F6A8E5D-9B6C-4C2D-8F33-7646E87FAD4B}" type="parTrans" cxnId="{378451D9-A11C-4B3F-9E77-E4D3F02C2284}">
      <dgm:prSet/>
      <dgm:spPr/>
      <dgm:t>
        <a:bodyPr/>
        <a:lstStyle/>
        <a:p>
          <a:endParaRPr lang="en-IN"/>
        </a:p>
      </dgm:t>
    </dgm:pt>
    <dgm:pt modelId="{A58707D1-9659-44CE-B14E-1C49D83F42EB}" type="sibTrans" cxnId="{378451D9-A11C-4B3F-9E77-E4D3F02C2284}">
      <dgm:prSet/>
      <dgm:spPr/>
      <dgm:t>
        <a:bodyPr/>
        <a:lstStyle/>
        <a:p>
          <a:endParaRPr lang="en-IN"/>
        </a:p>
      </dgm:t>
    </dgm:pt>
    <dgm:pt modelId="{90659EC2-4176-4610-AC91-7D91C169E26D}">
      <dgm:prSet phldrT="[Text]"/>
      <dgm:spPr/>
      <dgm:t>
        <a:bodyPr/>
        <a:lstStyle/>
        <a:p>
          <a:r>
            <a:rPr lang="en-IN"/>
            <a:t>Task 1:.show diagnostics logs/Insights</a:t>
          </a:r>
        </a:p>
      </dgm:t>
    </dgm:pt>
    <dgm:pt modelId="{A4D972D5-9115-4927-B666-FBFACD7E3DA0}" type="parTrans" cxnId="{D9D57976-76DE-4979-B071-ED07A2B80B2E}">
      <dgm:prSet/>
      <dgm:spPr/>
      <dgm:t>
        <a:bodyPr/>
        <a:lstStyle/>
        <a:p>
          <a:endParaRPr lang="en-IN"/>
        </a:p>
      </dgm:t>
    </dgm:pt>
    <dgm:pt modelId="{987F0BFF-8102-4494-88C0-0AEBE5CD4E8A}" type="sibTrans" cxnId="{D9D57976-76DE-4979-B071-ED07A2B80B2E}">
      <dgm:prSet/>
      <dgm:spPr/>
      <dgm:t>
        <a:bodyPr/>
        <a:lstStyle/>
        <a:p>
          <a:endParaRPr lang="en-IN"/>
        </a:p>
      </dgm:t>
    </dgm:pt>
    <dgm:pt modelId="{3AFA84B8-6FE4-4D08-8975-3D4383B53AF7}">
      <dgm:prSet phldrT="[Text]"/>
      <dgm:spPr/>
      <dgm:t>
        <a:bodyPr/>
        <a:lstStyle/>
        <a:p>
          <a:r>
            <a:rPr lang="en-IN"/>
            <a:t>Task 2: Use .show queries</a:t>
          </a:r>
        </a:p>
      </dgm:t>
    </dgm:pt>
    <dgm:pt modelId="{0D0C6D00-A85F-4910-9D9B-47EEAC3A97E9}" type="parTrans" cxnId="{481EE52F-22C6-4E2A-BA4F-83D10E79A61F}">
      <dgm:prSet/>
      <dgm:spPr/>
      <dgm:t>
        <a:bodyPr/>
        <a:lstStyle/>
        <a:p>
          <a:endParaRPr lang="en-IN"/>
        </a:p>
      </dgm:t>
    </dgm:pt>
    <dgm:pt modelId="{FD7296CB-FA54-461C-97C4-873AB27AB78F}" type="sibTrans" cxnId="{481EE52F-22C6-4E2A-BA4F-83D10E79A61F}">
      <dgm:prSet/>
      <dgm:spPr/>
      <dgm:t>
        <a:bodyPr/>
        <a:lstStyle/>
        <a:p>
          <a:endParaRPr lang="en-IN"/>
        </a:p>
      </dgm:t>
    </dgm:pt>
    <dgm:pt modelId="{8DF0A640-47F5-4762-8AD4-77179C0AA4D0}">
      <dgm:prSet phldrT="[Text]"/>
      <dgm:spPr/>
      <dgm:t>
        <a:bodyPr/>
        <a:lstStyle/>
        <a:p>
          <a:r>
            <a:rPr lang="en-IN"/>
            <a:t>Task 3: Use .journal</a:t>
          </a:r>
        </a:p>
      </dgm:t>
    </dgm:pt>
    <dgm:pt modelId="{3DD852FA-9808-4C16-8C70-E3E087071096}" type="parTrans" cxnId="{CD9522EF-4525-4B9A-B8AD-4C8E439E79F2}">
      <dgm:prSet/>
      <dgm:spPr/>
      <dgm:t>
        <a:bodyPr/>
        <a:lstStyle/>
        <a:p>
          <a:endParaRPr lang="en-IN"/>
        </a:p>
      </dgm:t>
    </dgm:pt>
    <dgm:pt modelId="{37950C73-0AEE-4A23-8E14-40893F0541B9}" type="sibTrans" cxnId="{CD9522EF-4525-4B9A-B8AD-4C8E439E79F2}">
      <dgm:prSet/>
      <dgm:spPr/>
      <dgm:t>
        <a:bodyPr/>
        <a:lstStyle/>
        <a:p>
          <a:endParaRPr lang="en-IN"/>
        </a:p>
      </dgm:t>
    </dgm:pt>
    <dgm:pt modelId="{2E759A9F-5267-488D-B257-5A4B808B7F15}">
      <dgm:prSet phldrT="[Text]"/>
      <dgm:spPr/>
      <dgm:t>
        <a:bodyPr/>
        <a:lstStyle/>
        <a:p>
          <a:r>
            <a:rPr lang="en-IN"/>
            <a:t>Task 4: Use .show commands</a:t>
          </a:r>
        </a:p>
      </dgm:t>
    </dgm:pt>
    <dgm:pt modelId="{0CE5D4BC-323E-4488-9702-5B8A850D5B27}" type="parTrans" cxnId="{A3D31B57-2CB4-4F10-989E-231E1603120B}">
      <dgm:prSet/>
      <dgm:spPr/>
      <dgm:t>
        <a:bodyPr/>
        <a:lstStyle/>
        <a:p>
          <a:endParaRPr lang="en-IN"/>
        </a:p>
      </dgm:t>
    </dgm:pt>
    <dgm:pt modelId="{7E7B808B-38BC-4CA9-AE34-69F248275EBC}" type="sibTrans" cxnId="{A3D31B57-2CB4-4F10-989E-231E1603120B}">
      <dgm:prSet/>
      <dgm:spPr/>
      <dgm:t>
        <a:bodyPr/>
        <a:lstStyle/>
        <a:p>
          <a:endParaRPr lang="en-IN"/>
        </a:p>
      </dgm:t>
    </dgm:pt>
    <dgm:pt modelId="{B6246DD6-CD9E-4CCE-B1AA-D7BBDE96136B}">
      <dgm:prSet phldrT="[Text]"/>
      <dgm:spPr/>
      <dgm:t>
        <a:bodyPr/>
        <a:lstStyle/>
        <a:p>
          <a:r>
            <a:rPr lang="en-IN"/>
            <a:t>Task 5: Get table details and size</a:t>
          </a:r>
        </a:p>
      </dgm:t>
    </dgm:pt>
    <dgm:pt modelId="{3D74F200-4899-41C4-BBFB-8829208A8626}" type="parTrans" cxnId="{E4070A14-1C71-4093-A46A-D9D015D4077D}">
      <dgm:prSet/>
      <dgm:spPr/>
      <dgm:t>
        <a:bodyPr/>
        <a:lstStyle/>
        <a:p>
          <a:endParaRPr lang="en-IN"/>
        </a:p>
      </dgm:t>
    </dgm:pt>
    <dgm:pt modelId="{2C5665A6-D388-45D2-AD30-A626A48970C3}" type="sibTrans" cxnId="{E4070A14-1C71-4093-A46A-D9D015D4077D}">
      <dgm:prSet/>
      <dgm:spPr/>
      <dgm:t>
        <a:bodyPr/>
        <a:lstStyle/>
        <a:p>
          <a:endParaRPr lang="en-IN"/>
        </a:p>
      </dgm:t>
    </dgm:pt>
    <dgm:pt modelId="{94BD8022-5824-4EAD-B696-0D130D41A363}">
      <dgm:prSet phldrT="[Text]" custT="1"/>
      <dgm:spPr/>
      <dgm:t>
        <a:bodyPr/>
        <a:lstStyle/>
        <a:p>
          <a:r>
            <a:rPr lang="en-IN" sz="1200" b="1"/>
            <a:t>Challenge 7</a:t>
          </a:r>
          <a:r>
            <a:rPr lang="en-IN" sz="1200"/>
            <a:t>: Advanced KQL queries</a:t>
          </a:r>
        </a:p>
      </dgm:t>
    </dgm:pt>
    <dgm:pt modelId="{44A19A19-4875-4CAC-ADB4-86E74552D812}" type="parTrans" cxnId="{561A1782-D655-4C26-B545-3E366627E7B8}">
      <dgm:prSet/>
      <dgm:spPr/>
      <dgm:t>
        <a:bodyPr/>
        <a:lstStyle/>
        <a:p>
          <a:endParaRPr lang="en-IN"/>
        </a:p>
      </dgm:t>
    </dgm:pt>
    <dgm:pt modelId="{86D92E39-C661-46DB-A1F8-7B4EF79AAEFE}" type="sibTrans" cxnId="{561A1782-D655-4C26-B545-3E366627E7B8}">
      <dgm:prSet/>
      <dgm:spPr/>
      <dgm:t>
        <a:bodyPr/>
        <a:lstStyle/>
        <a:p>
          <a:endParaRPr lang="en-IN"/>
        </a:p>
      </dgm:t>
    </dgm:pt>
    <dgm:pt modelId="{BE6107C0-DB96-41E4-9C52-F5816B063893}">
      <dgm:prSet phldrT="[Text]"/>
      <dgm:spPr/>
      <dgm:t>
        <a:bodyPr/>
        <a:lstStyle/>
        <a:p>
          <a:r>
            <a:rPr lang="en-IN"/>
            <a:t>Task 1: Declaring variables</a:t>
          </a:r>
        </a:p>
      </dgm:t>
    </dgm:pt>
    <dgm:pt modelId="{8AEACFC8-9BDF-439A-87EC-F3EF016DE4A4}" type="parTrans" cxnId="{E8D5018D-59D4-4292-9AA3-66FD204D5B9D}">
      <dgm:prSet/>
      <dgm:spPr/>
      <dgm:t>
        <a:bodyPr/>
        <a:lstStyle/>
        <a:p>
          <a:endParaRPr lang="en-IN"/>
        </a:p>
      </dgm:t>
    </dgm:pt>
    <dgm:pt modelId="{8FF8D7E1-AFFA-4FF0-91EF-88969ECC4147}" type="sibTrans" cxnId="{E8D5018D-59D4-4292-9AA3-66FD204D5B9D}">
      <dgm:prSet/>
      <dgm:spPr/>
      <dgm:t>
        <a:bodyPr/>
        <a:lstStyle/>
        <a:p>
          <a:endParaRPr lang="en-IN"/>
        </a:p>
      </dgm:t>
    </dgm:pt>
    <dgm:pt modelId="{A212CFC9-40F4-4150-93D1-6F3F33B19B8B}">
      <dgm:prSet phldrT="[Text]"/>
      <dgm:spPr/>
      <dgm:t>
        <a:bodyPr/>
        <a:lstStyle/>
        <a:p>
          <a:r>
            <a:rPr lang="en-IN"/>
            <a:t>Task 2: Use Search operator</a:t>
          </a:r>
        </a:p>
      </dgm:t>
    </dgm:pt>
    <dgm:pt modelId="{852ED4D3-CB98-4240-9D5A-E1DA1DC9393B}" type="parTrans" cxnId="{48369B4A-47F6-48A3-9237-2F36BF991D49}">
      <dgm:prSet/>
      <dgm:spPr/>
      <dgm:t>
        <a:bodyPr/>
        <a:lstStyle/>
        <a:p>
          <a:endParaRPr lang="en-IN"/>
        </a:p>
      </dgm:t>
    </dgm:pt>
    <dgm:pt modelId="{5C238679-79B6-437C-9CCB-84D112FADA03}" type="sibTrans" cxnId="{48369B4A-47F6-48A3-9237-2F36BF991D49}">
      <dgm:prSet/>
      <dgm:spPr/>
      <dgm:t>
        <a:bodyPr/>
        <a:lstStyle/>
        <a:p>
          <a:endParaRPr lang="en-IN"/>
        </a:p>
      </dgm:t>
    </dgm:pt>
    <dgm:pt modelId="{8BA4A6BE-4B93-417A-8813-4D08E714F4F2}">
      <dgm:prSet phldrT="[Text]"/>
      <dgm:spPr/>
      <dgm:t>
        <a:bodyPr/>
        <a:lstStyle/>
        <a:p>
          <a:r>
            <a:rPr lang="en-IN"/>
            <a:t>Task 3: Parse key value pairs</a:t>
          </a:r>
        </a:p>
      </dgm:t>
    </dgm:pt>
    <dgm:pt modelId="{C1AFAB12-0A33-4955-A2F7-9FE67B2B6C8B}" type="parTrans" cxnId="{10D8E28D-FBE9-467E-BDA7-C3D5FDF1BF1C}">
      <dgm:prSet/>
      <dgm:spPr/>
      <dgm:t>
        <a:bodyPr/>
        <a:lstStyle/>
        <a:p>
          <a:endParaRPr lang="en-IN"/>
        </a:p>
      </dgm:t>
    </dgm:pt>
    <dgm:pt modelId="{4B383F2C-F878-4786-BCB8-6355BC176E8B}" type="sibTrans" cxnId="{10D8E28D-FBE9-467E-BDA7-C3D5FDF1BF1C}">
      <dgm:prSet/>
      <dgm:spPr/>
      <dgm:t>
        <a:bodyPr/>
        <a:lstStyle/>
        <a:p>
          <a:endParaRPr lang="en-IN"/>
        </a:p>
      </dgm:t>
    </dgm:pt>
    <dgm:pt modelId="{6D1B3D5B-C0DD-4886-BB21-2CE168390714}">
      <dgm:prSet phldrT="[Text]"/>
      <dgm:spPr/>
      <dgm:t>
        <a:bodyPr/>
        <a:lstStyle/>
        <a:p>
          <a:r>
            <a:rPr lang="en-IN"/>
            <a:t>Task 4: make-series</a:t>
          </a:r>
        </a:p>
      </dgm:t>
    </dgm:pt>
    <dgm:pt modelId="{B594CB31-CED1-4303-9959-7A1C604FF23F}" type="parTrans" cxnId="{594A67B5-60E1-4FD6-A669-8FD0AC0AB67C}">
      <dgm:prSet/>
      <dgm:spPr/>
      <dgm:t>
        <a:bodyPr/>
        <a:lstStyle/>
        <a:p>
          <a:endParaRPr lang="en-IN"/>
        </a:p>
      </dgm:t>
    </dgm:pt>
    <dgm:pt modelId="{CD5BC822-CC82-4766-A098-3609D53919C4}" type="sibTrans" cxnId="{594A67B5-60E1-4FD6-A669-8FD0AC0AB67C}">
      <dgm:prSet/>
      <dgm:spPr/>
      <dgm:t>
        <a:bodyPr/>
        <a:lstStyle/>
        <a:p>
          <a:endParaRPr lang="en-IN"/>
        </a:p>
      </dgm:t>
    </dgm:pt>
    <dgm:pt modelId="{8B112DF6-62B7-44ED-9834-D66B0C7FE648}">
      <dgm:prSet phldrT="[Text]"/>
      <dgm:spPr/>
      <dgm:t>
        <a:bodyPr/>
        <a:lstStyle/>
        <a:p>
          <a:r>
            <a:rPr lang="en-IN"/>
            <a:t>Task 5: Anomaly detection</a:t>
          </a:r>
        </a:p>
      </dgm:t>
    </dgm:pt>
    <dgm:pt modelId="{7FA6DB80-1015-4F11-A7F7-C7D19153400F}" type="parTrans" cxnId="{76A8C9AA-977B-47D1-932F-0C5AF4E0006E}">
      <dgm:prSet/>
      <dgm:spPr/>
      <dgm:t>
        <a:bodyPr/>
        <a:lstStyle/>
        <a:p>
          <a:endParaRPr lang="en-IN"/>
        </a:p>
      </dgm:t>
    </dgm:pt>
    <dgm:pt modelId="{5DB61F8F-79F0-4C51-B685-6CD0CAFE5564}" type="sibTrans" cxnId="{76A8C9AA-977B-47D1-932F-0C5AF4E0006E}">
      <dgm:prSet/>
      <dgm:spPr/>
      <dgm:t>
        <a:bodyPr/>
        <a:lstStyle/>
        <a:p>
          <a:endParaRPr lang="en-IN"/>
        </a:p>
      </dgm:t>
    </dgm:pt>
    <dgm:pt modelId="{98A9B66D-B8A2-4D01-8447-BD88D71601EF}">
      <dgm:prSet phldrT="[Text]" custT="1"/>
      <dgm:spPr/>
      <dgm:t>
        <a:bodyPr/>
        <a:lstStyle/>
        <a:p>
          <a:r>
            <a:rPr lang="en-IN" sz="1200" b="1"/>
            <a:t>Challenge 8</a:t>
          </a:r>
          <a:r>
            <a:rPr lang="en-IN" sz="1200"/>
            <a:t>: Visualization</a:t>
          </a:r>
        </a:p>
      </dgm:t>
    </dgm:pt>
    <dgm:pt modelId="{8FC39228-1EFA-4AE4-9A77-69914EC5820E}" type="parTrans" cxnId="{1A3CC363-3EC8-4B66-9004-6CC2C3B55E0D}">
      <dgm:prSet/>
      <dgm:spPr/>
      <dgm:t>
        <a:bodyPr/>
        <a:lstStyle/>
        <a:p>
          <a:endParaRPr lang="en-IN"/>
        </a:p>
      </dgm:t>
    </dgm:pt>
    <dgm:pt modelId="{9A6AFE00-2C58-4AF0-B887-8B39F6A0521E}" type="sibTrans" cxnId="{1A3CC363-3EC8-4B66-9004-6CC2C3B55E0D}">
      <dgm:prSet/>
      <dgm:spPr/>
      <dgm:t>
        <a:bodyPr/>
        <a:lstStyle/>
        <a:p>
          <a:endParaRPr lang="en-IN"/>
        </a:p>
      </dgm:t>
    </dgm:pt>
    <dgm:pt modelId="{892ADDFE-CF1E-4B67-AF5C-24CB50046A58}">
      <dgm:prSet phldrT="[Text]" custT="1"/>
      <dgm:spPr/>
      <dgm:t>
        <a:bodyPr/>
        <a:lstStyle/>
        <a:p>
          <a:r>
            <a:rPr lang="en-IN" sz="1000"/>
            <a:t>Task 1: Prepare ADX Dashboard</a:t>
          </a:r>
        </a:p>
      </dgm:t>
    </dgm:pt>
    <dgm:pt modelId="{102DBC1A-2A9C-4640-929A-C2CDF6B1F6DE}" type="parTrans" cxnId="{E9AE69F5-F059-443E-AC85-80C0EEDA5658}">
      <dgm:prSet/>
      <dgm:spPr/>
      <dgm:t>
        <a:bodyPr/>
        <a:lstStyle/>
        <a:p>
          <a:endParaRPr lang="en-IN"/>
        </a:p>
      </dgm:t>
    </dgm:pt>
    <dgm:pt modelId="{F048E6E0-02A3-44B2-8520-19E94350E2CA}" type="sibTrans" cxnId="{E9AE69F5-F059-443E-AC85-80C0EEDA5658}">
      <dgm:prSet/>
      <dgm:spPr/>
      <dgm:t>
        <a:bodyPr/>
        <a:lstStyle/>
        <a:p>
          <a:endParaRPr lang="en-IN"/>
        </a:p>
      </dgm:t>
    </dgm:pt>
    <dgm:pt modelId="{61D65956-8DFD-4F09-98F6-9D3F86F791F8}" type="pres">
      <dgm:prSet presAssocID="{D45E14D3-D829-44E2-AB59-FE134225F774}" presName="theList" presStyleCnt="0">
        <dgm:presLayoutVars>
          <dgm:dir/>
          <dgm:animLvl val="lvl"/>
          <dgm:resizeHandles val="exact"/>
        </dgm:presLayoutVars>
      </dgm:prSet>
      <dgm:spPr/>
    </dgm:pt>
    <dgm:pt modelId="{E1770FDD-9E2A-48D9-99AA-0D841AF39061}" type="pres">
      <dgm:prSet presAssocID="{99EF5981-CE98-4488-BA6F-AB59C97B536B}" presName="compNode" presStyleCnt="0"/>
      <dgm:spPr/>
    </dgm:pt>
    <dgm:pt modelId="{87D351C7-32D2-47AA-8454-E9EA17E9EB55}" type="pres">
      <dgm:prSet presAssocID="{99EF5981-CE98-4488-BA6F-AB59C97B536B}" presName="aNode" presStyleLbl="bgShp" presStyleIdx="0" presStyleCnt="4" custScaleY="89213" custLinFactNeighborX="-102" custLinFactNeighborY="0"/>
      <dgm:spPr/>
    </dgm:pt>
    <dgm:pt modelId="{70A729E0-2D20-4924-BA6C-9C84D34C163E}" type="pres">
      <dgm:prSet presAssocID="{99EF5981-CE98-4488-BA6F-AB59C97B536B}" presName="textNode" presStyleLbl="bgShp" presStyleIdx="0" presStyleCnt="4"/>
      <dgm:spPr/>
    </dgm:pt>
    <dgm:pt modelId="{5AFF4672-BF80-4962-931B-D2177E192488}" type="pres">
      <dgm:prSet presAssocID="{99EF5981-CE98-4488-BA6F-AB59C97B536B}" presName="compChildNode" presStyleCnt="0"/>
      <dgm:spPr/>
    </dgm:pt>
    <dgm:pt modelId="{3FFD74D8-1E95-4271-AD4C-A9ABF66EC2F4}" type="pres">
      <dgm:prSet presAssocID="{99EF5981-CE98-4488-BA6F-AB59C97B536B}" presName="theInnerList" presStyleCnt="0"/>
      <dgm:spPr/>
    </dgm:pt>
    <dgm:pt modelId="{10CE9B22-F4E0-42C3-9CDF-B09D94386D28}" type="pres">
      <dgm:prSet presAssocID="{0460F0CA-3B48-4857-B9F0-983418CBE910}" presName="childNode" presStyleLbl="node1" presStyleIdx="0" presStyleCnt="12" custScaleY="83420" custLinFactNeighborX="699" custLinFactNeighborY="-11867">
        <dgm:presLayoutVars>
          <dgm:bulletEnabled val="1"/>
        </dgm:presLayoutVars>
      </dgm:prSet>
      <dgm:spPr/>
    </dgm:pt>
    <dgm:pt modelId="{D3236118-7872-46F8-BDD4-7DC3A35258E9}" type="pres">
      <dgm:prSet presAssocID="{99EF5981-CE98-4488-BA6F-AB59C97B536B}" presName="aSpace" presStyleCnt="0"/>
      <dgm:spPr/>
    </dgm:pt>
    <dgm:pt modelId="{90DB3C6E-CE9D-4911-90D2-C06CFE8845AE}" type="pres">
      <dgm:prSet presAssocID="{5ABE9150-54FE-4F2B-B639-73CA62DE2199}" presName="compNode" presStyleCnt="0"/>
      <dgm:spPr/>
    </dgm:pt>
    <dgm:pt modelId="{FAE73D91-2D3E-4F10-867C-F68AAA4BB689}" type="pres">
      <dgm:prSet presAssocID="{5ABE9150-54FE-4F2B-B639-73CA62DE2199}" presName="aNode" presStyleLbl="bgShp" presStyleIdx="1" presStyleCnt="4" custScaleY="88656"/>
      <dgm:spPr/>
    </dgm:pt>
    <dgm:pt modelId="{F2B86633-92E2-405C-B559-6DE6B06C7F41}" type="pres">
      <dgm:prSet presAssocID="{5ABE9150-54FE-4F2B-B639-73CA62DE2199}" presName="textNode" presStyleLbl="bgShp" presStyleIdx="1" presStyleCnt="4"/>
      <dgm:spPr/>
    </dgm:pt>
    <dgm:pt modelId="{B41CDE38-9A87-4AC5-BC2B-8CFE3A7944C0}" type="pres">
      <dgm:prSet presAssocID="{5ABE9150-54FE-4F2B-B639-73CA62DE2199}" presName="compChildNode" presStyleCnt="0"/>
      <dgm:spPr/>
    </dgm:pt>
    <dgm:pt modelId="{AD763AEF-CE64-4F8D-9902-44FA4651FC33}" type="pres">
      <dgm:prSet presAssocID="{5ABE9150-54FE-4F2B-B639-73CA62DE2199}" presName="theInnerList" presStyleCnt="0"/>
      <dgm:spPr/>
    </dgm:pt>
    <dgm:pt modelId="{5DE3AB2B-60CA-46C8-BA22-B53F29F155F2}" type="pres">
      <dgm:prSet presAssocID="{90659EC2-4176-4610-AC91-7D91C169E26D}" presName="childNode" presStyleLbl="node1" presStyleIdx="1" presStyleCnt="12" custLinFactY="-304" custLinFactNeighborY="-100000">
        <dgm:presLayoutVars>
          <dgm:bulletEnabled val="1"/>
        </dgm:presLayoutVars>
      </dgm:prSet>
      <dgm:spPr/>
    </dgm:pt>
    <dgm:pt modelId="{30EAE4A1-4143-42A0-8896-44EC07BE3CE2}" type="pres">
      <dgm:prSet presAssocID="{90659EC2-4176-4610-AC91-7D91C169E26D}" presName="aSpace2" presStyleCnt="0"/>
      <dgm:spPr/>
    </dgm:pt>
    <dgm:pt modelId="{48B72B16-BEB9-4C11-AEF1-AE8DB891EA7C}" type="pres">
      <dgm:prSet presAssocID="{3AFA84B8-6FE4-4D08-8975-3D4383B53AF7}" presName="childNode" presStyleLbl="node1" presStyleIdx="2" presStyleCnt="12" custLinFactY="-2266" custLinFactNeighborY="-100000">
        <dgm:presLayoutVars>
          <dgm:bulletEnabled val="1"/>
        </dgm:presLayoutVars>
      </dgm:prSet>
      <dgm:spPr/>
    </dgm:pt>
    <dgm:pt modelId="{7102D8A7-B94B-43B9-8BB0-B827BD227FA7}" type="pres">
      <dgm:prSet presAssocID="{3AFA84B8-6FE4-4D08-8975-3D4383B53AF7}" presName="aSpace2" presStyleCnt="0"/>
      <dgm:spPr/>
    </dgm:pt>
    <dgm:pt modelId="{2FEAB3D2-93A3-472D-BD26-F30260707B55}" type="pres">
      <dgm:prSet presAssocID="{8DF0A640-47F5-4762-8AD4-77179C0AA4D0}" presName="childNode" presStyleLbl="node1" presStyleIdx="3" presStyleCnt="12" custLinFactY="-6188" custLinFactNeighborY="-100000">
        <dgm:presLayoutVars>
          <dgm:bulletEnabled val="1"/>
        </dgm:presLayoutVars>
      </dgm:prSet>
      <dgm:spPr/>
    </dgm:pt>
    <dgm:pt modelId="{570C8E28-A775-4F96-812B-E4203B2200D4}" type="pres">
      <dgm:prSet presAssocID="{8DF0A640-47F5-4762-8AD4-77179C0AA4D0}" presName="aSpace2" presStyleCnt="0"/>
      <dgm:spPr/>
    </dgm:pt>
    <dgm:pt modelId="{BB723699-F315-4C9F-B2B6-E02723FA6A11}" type="pres">
      <dgm:prSet presAssocID="{2E759A9F-5267-488D-B257-5A4B808B7F15}" presName="childNode" presStyleLbl="node1" presStyleIdx="4" presStyleCnt="12" custLinFactY="-10110" custLinFactNeighborY="-100000">
        <dgm:presLayoutVars>
          <dgm:bulletEnabled val="1"/>
        </dgm:presLayoutVars>
      </dgm:prSet>
      <dgm:spPr/>
    </dgm:pt>
    <dgm:pt modelId="{3E887FE9-F722-4646-9CC9-AC14B6926117}" type="pres">
      <dgm:prSet presAssocID="{2E759A9F-5267-488D-B257-5A4B808B7F15}" presName="aSpace2" presStyleCnt="0"/>
      <dgm:spPr/>
    </dgm:pt>
    <dgm:pt modelId="{B4F07C66-DAE9-423F-B0A6-7204E06BFF01}" type="pres">
      <dgm:prSet presAssocID="{B6246DD6-CD9E-4CCE-B1AA-D7BBDE96136B}" presName="childNode" presStyleLbl="node1" presStyleIdx="5" presStyleCnt="12" custLinFactY="-12071" custLinFactNeighborX="-699" custLinFactNeighborY="-100000">
        <dgm:presLayoutVars>
          <dgm:bulletEnabled val="1"/>
        </dgm:presLayoutVars>
      </dgm:prSet>
      <dgm:spPr/>
    </dgm:pt>
    <dgm:pt modelId="{83D103A8-CF30-4CEA-B777-FB23E0292754}" type="pres">
      <dgm:prSet presAssocID="{5ABE9150-54FE-4F2B-B639-73CA62DE2199}" presName="aSpace" presStyleCnt="0"/>
      <dgm:spPr/>
    </dgm:pt>
    <dgm:pt modelId="{513C2C58-44B1-4903-A70C-64A7B5E51081}" type="pres">
      <dgm:prSet presAssocID="{94BD8022-5824-4EAD-B696-0D130D41A363}" presName="compNode" presStyleCnt="0"/>
      <dgm:spPr/>
    </dgm:pt>
    <dgm:pt modelId="{37EA2419-18B6-4E8A-895D-A586EC97C84F}" type="pres">
      <dgm:prSet presAssocID="{94BD8022-5824-4EAD-B696-0D130D41A363}" presName="aNode" presStyleLbl="bgShp" presStyleIdx="2" presStyleCnt="4" custScaleY="87749"/>
      <dgm:spPr/>
    </dgm:pt>
    <dgm:pt modelId="{427E9439-652C-4EED-B88E-FED5FD867214}" type="pres">
      <dgm:prSet presAssocID="{94BD8022-5824-4EAD-B696-0D130D41A363}" presName="textNode" presStyleLbl="bgShp" presStyleIdx="2" presStyleCnt="4"/>
      <dgm:spPr/>
    </dgm:pt>
    <dgm:pt modelId="{5B07863D-E2D6-4EC6-B4F0-62A390096BCC}" type="pres">
      <dgm:prSet presAssocID="{94BD8022-5824-4EAD-B696-0D130D41A363}" presName="compChildNode" presStyleCnt="0"/>
      <dgm:spPr/>
    </dgm:pt>
    <dgm:pt modelId="{78C9971D-2ED4-47B3-9D9C-3D53C3D4DED3}" type="pres">
      <dgm:prSet presAssocID="{94BD8022-5824-4EAD-B696-0D130D41A363}" presName="theInnerList" presStyleCnt="0"/>
      <dgm:spPr/>
    </dgm:pt>
    <dgm:pt modelId="{BE8FDA18-41E5-4597-8BB7-1A7986D7DC1D}" type="pres">
      <dgm:prSet presAssocID="{BE6107C0-DB96-41E4-9C52-F5816B063893}" presName="childNode" presStyleLbl="node1" presStyleIdx="6" presStyleCnt="12" custLinFactY="-2266" custLinFactNeighborY="-100000">
        <dgm:presLayoutVars>
          <dgm:bulletEnabled val="1"/>
        </dgm:presLayoutVars>
      </dgm:prSet>
      <dgm:spPr/>
    </dgm:pt>
    <dgm:pt modelId="{DC06236F-FFDE-419E-89E6-330E7141F6FB}" type="pres">
      <dgm:prSet presAssocID="{BE6107C0-DB96-41E4-9C52-F5816B063893}" presName="aSpace2" presStyleCnt="0"/>
      <dgm:spPr/>
    </dgm:pt>
    <dgm:pt modelId="{4BA5C062-BC05-455E-A7FB-E0ADE9ECC2ED}" type="pres">
      <dgm:prSet presAssocID="{A212CFC9-40F4-4150-93D1-6F3F33B19B8B}" presName="childNode" presStyleLbl="node1" presStyleIdx="7" presStyleCnt="12" custLinFactY="-4227" custLinFactNeighborY="-100000">
        <dgm:presLayoutVars>
          <dgm:bulletEnabled val="1"/>
        </dgm:presLayoutVars>
      </dgm:prSet>
      <dgm:spPr/>
    </dgm:pt>
    <dgm:pt modelId="{3D22358D-3175-44F1-9BD3-056469D676DF}" type="pres">
      <dgm:prSet presAssocID="{A212CFC9-40F4-4150-93D1-6F3F33B19B8B}" presName="aSpace2" presStyleCnt="0"/>
      <dgm:spPr/>
    </dgm:pt>
    <dgm:pt modelId="{D4635F9F-BE5E-4201-B680-2EEEA7C89F03}" type="pres">
      <dgm:prSet presAssocID="{8BA4A6BE-4B93-417A-8813-4D08E714F4F2}" presName="childNode" presStyleLbl="node1" presStyleIdx="8" presStyleCnt="12" custLinFactY="-6188" custLinFactNeighborY="-100000">
        <dgm:presLayoutVars>
          <dgm:bulletEnabled val="1"/>
        </dgm:presLayoutVars>
      </dgm:prSet>
      <dgm:spPr/>
    </dgm:pt>
    <dgm:pt modelId="{E57EA4E7-CE88-47DB-BD24-EDF7144C9FCB}" type="pres">
      <dgm:prSet presAssocID="{8BA4A6BE-4B93-417A-8813-4D08E714F4F2}" presName="aSpace2" presStyleCnt="0"/>
      <dgm:spPr/>
    </dgm:pt>
    <dgm:pt modelId="{0E494642-4468-41A3-8428-0CED235EDE4A}" type="pres">
      <dgm:prSet presAssocID="{6D1B3D5B-C0DD-4886-BB21-2CE168390714}" presName="childNode" presStyleLbl="node1" presStyleIdx="9" presStyleCnt="12" custLinFactY="-6188" custLinFactNeighborX="-1398" custLinFactNeighborY="-100000">
        <dgm:presLayoutVars>
          <dgm:bulletEnabled val="1"/>
        </dgm:presLayoutVars>
      </dgm:prSet>
      <dgm:spPr/>
    </dgm:pt>
    <dgm:pt modelId="{FF3FADF7-EDAE-45D7-9EC1-62EF5A8028F7}" type="pres">
      <dgm:prSet presAssocID="{6D1B3D5B-C0DD-4886-BB21-2CE168390714}" presName="aSpace2" presStyleCnt="0"/>
      <dgm:spPr/>
    </dgm:pt>
    <dgm:pt modelId="{1E308075-380C-4E2D-823D-75781668B541}" type="pres">
      <dgm:prSet presAssocID="{8B112DF6-62B7-44ED-9834-D66B0C7FE648}" presName="childNode" presStyleLbl="node1" presStyleIdx="10" presStyleCnt="12" custLinFactY="-8149" custLinFactNeighborY="-100000">
        <dgm:presLayoutVars>
          <dgm:bulletEnabled val="1"/>
        </dgm:presLayoutVars>
      </dgm:prSet>
      <dgm:spPr/>
    </dgm:pt>
    <dgm:pt modelId="{945B1F7C-99CF-48F0-B62B-F7AA614D1717}" type="pres">
      <dgm:prSet presAssocID="{94BD8022-5824-4EAD-B696-0D130D41A363}" presName="aSpace" presStyleCnt="0"/>
      <dgm:spPr/>
    </dgm:pt>
    <dgm:pt modelId="{9AFCD6F2-D283-4273-AF92-A917FF204151}" type="pres">
      <dgm:prSet presAssocID="{98A9B66D-B8A2-4D01-8447-BD88D71601EF}" presName="compNode" presStyleCnt="0"/>
      <dgm:spPr/>
    </dgm:pt>
    <dgm:pt modelId="{DD8F1465-DBCA-4A2E-A3AE-4D3CE48603E7}" type="pres">
      <dgm:prSet presAssocID="{98A9B66D-B8A2-4D01-8447-BD88D71601EF}" presName="aNode" presStyleLbl="bgShp" presStyleIdx="3" presStyleCnt="4" custScaleY="86841"/>
      <dgm:spPr/>
    </dgm:pt>
    <dgm:pt modelId="{5FF29EAC-FCF9-4C8B-BA13-42EFBCFB80BD}" type="pres">
      <dgm:prSet presAssocID="{98A9B66D-B8A2-4D01-8447-BD88D71601EF}" presName="textNode" presStyleLbl="bgShp" presStyleIdx="3" presStyleCnt="4"/>
      <dgm:spPr/>
    </dgm:pt>
    <dgm:pt modelId="{6A3DD95D-CF62-46BC-888C-CC78A0569169}" type="pres">
      <dgm:prSet presAssocID="{98A9B66D-B8A2-4D01-8447-BD88D71601EF}" presName="compChildNode" presStyleCnt="0"/>
      <dgm:spPr/>
    </dgm:pt>
    <dgm:pt modelId="{98971320-42B6-4059-BFF9-60E6EE99F7B0}" type="pres">
      <dgm:prSet presAssocID="{98A9B66D-B8A2-4D01-8447-BD88D71601EF}" presName="theInnerList" presStyleCnt="0"/>
      <dgm:spPr/>
    </dgm:pt>
    <dgm:pt modelId="{EEF50211-B2D9-4E89-8D33-9F55A1B1215E}" type="pres">
      <dgm:prSet presAssocID="{892ADDFE-CF1E-4B67-AF5C-24CB50046A58}" presName="childNode" presStyleLbl="node1" presStyleIdx="11" presStyleCnt="12" custScaleY="77150" custLinFactNeighborY="-17452">
        <dgm:presLayoutVars>
          <dgm:bulletEnabled val="1"/>
        </dgm:presLayoutVars>
      </dgm:prSet>
      <dgm:spPr/>
    </dgm:pt>
  </dgm:ptLst>
  <dgm:cxnLst>
    <dgm:cxn modelId="{42EED107-4C1F-4C5C-95F2-7A6F30F18A41}" type="presOf" srcId="{98A9B66D-B8A2-4D01-8447-BD88D71601EF}" destId="{DD8F1465-DBCA-4A2E-A3AE-4D3CE48603E7}" srcOrd="0" destOrd="0" presId="urn:microsoft.com/office/officeart/2005/8/layout/lProcess2"/>
    <dgm:cxn modelId="{98EF8511-141B-42AE-8FB7-102B482F7786}" type="presOf" srcId="{A212CFC9-40F4-4150-93D1-6F3F33B19B8B}" destId="{4BA5C062-BC05-455E-A7FB-E0ADE9ECC2ED}" srcOrd="0" destOrd="0" presId="urn:microsoft.com/office/officeart/2005/8/layout/lProcess2"/>
    <dgm:cxn modelId="{E4070A14-1C71-4093-A46A-D9D015D4077D}" srcId="{5ABE9150-54FE-4F2B-B639-73CA62DE2199}" destId="{B6246DD6-CD9E-4CCE-B1AA-D7BBDE96136B}" srcOrd="4" destOrd="0" parTransId="{3D74F200-4899-41C4-BBFB-8829208A8626}" sibTransId="{2C5665A6-D388-45D2-AD30-A626A48970C3}"/>
    <dgm:cxn modelId="{80560117-8A9D-4CB8-B363-DCD7E2DC736F}" type="presOf" srcId="{2E759A9F-5267-488D-B257-5A4B808B7F15}" destId="{BB723699-F315-4C9F-B2B6-E02723FA6A11}" srcOrd="0" destOrd="0" presId="urn:microsoft.com/office/officeart/2005/8/layout/lProcess2"/>
    <dgm:cxn modelId="{98DEB818-129D-4279-AC2B-E9CEC8B17185}" srcId="{99EF5981-CE98-4488-BA6F-AB59C97B536B}" destId="{0460F0CA-3B48-4857-B9F0-983418CBE910}" srcOrd="0" destOrd="0" parTransId="{DAD3F293-6AFA-44E2-96BB-A05FFFAE64BE}" sibTransId="{FE4B44C3-D0B1-4515-B01F-F424518E4F2D}"/>
    <dgm:cxn modelId="{481EE52F-22C6-4E2A-BA4F-83D10E79A61F}" srcId="{5ABE9150-54FE-4F2B-B639-73CA62DE2199}" destId="{3AFA84B8-6FE4-4D08-8975-3D4383B53AF7}" srcOrd="1" destOrd="0" parTransId="{0D0C6D00-A85F-4910-9D9B-47EEAC3A97E9}" sibTransId="{FD7296CB-FA54-461C-97C4-873AB27AB78F}"/>
    <dgm:cxn modelId="{02CDC836-0104-44D4-9BDC-A3E62CB99E85}" type="presOf" srcId="{90659EC2-4176-4610-AC91-7D91C169E26D}" destId="{5DE3AB2B-60CA-46C8-BA22-B53F29F155F2}" srcOrd="0" destOrd="0" presId="urn:microsoft.com/office/officeart/2005/8/layout/lProcess2"/>
    <dgm:cxn modelId="{AA31FD3E-D198-4CB6-8787-B32AFB6DF1E4}" type="presOf" srcId="{5ABE9150-54FE-4F2B-B639-73CA62DE2199}" destId="{F2B86633-92E2-405C-B559-6DE6B06C7F41}" srcOrd="1" destOrd="0" presId="urn:microsoft.com/office/officeart/2005/8/layout/lProcess2"/>
    <dgm:cxn modelId="{1A3CC363-3EC8-4B66-9004-6CC2C3B55E0D}" srcId="{D45E14D3-D829-44E2-AB59-FE134225F774}" destId="{98A9B66D-B8A2-4D01-8447-BD88D71601EF}" srcOrd="3" destOrd="0" parTransId="{8FC39228-1EFA-4AE4-9A77-69914EC5820E}" sibTransId="{9A6AFE00-2C58-4AF0-B887-8B39F6A0521E}"/>
    <dgm:cxn modelId="{48369B4A-47F6-48A3-9237-2F36BF991D49}" srcId="{94BD8022-5824-4EAD-B696-0D130D41A363}" destId="{A212CFC9-40F4-4150-93D1-6F3F33B19B8B}" srcOrd="1" destOrd="0" parTransId="{852ED4D3-CB98-4240-9D5A-E1DA1DC9393B}" sibTransId="{5C238679-79B6-437C-9CCB-84D112FADA03}"/>
    <dgm:cxn modelId="{A633136F-EEA9-4583-8FDA-6C983ED21A66}" type="presOf" srcId="{99EF5981-CE98-4488-BA6F-AB59C97B536B}" destId="{70A729E0-2D20-4924-BA6C-9C84D34C163E}" srcOrd="1" destOrd="0" presId="urn:microsoft.com/office/officeart/2005/8/layout/lProcess2"/>
    <dgm:cxn modelId="{7D77D96F-BC8D-449B-84B8-9EDBC9B53331}" type="presOf" srcId="{6D1B3D5B-C0DD-4886-BB21-2CE168390714}" destId="{0E494642-4468-41A3-8428-0CED235EDE4A}" srcOrd="0" destOrd="0" presId="urn:microsoft.com/office/officeart/2005/8/layout/lProcess2"/>
    <dgm:cxn modelId="{4B8D5176-BED8-4ED8-82F3-FA369ED24AEB}" type="presOf" srcId="{94BD8022-5824-4EAD-B696-0D130D41A363}" destId="{37EA2419-18B6-4E8A-895D-A586EC97C84F}" srcOrd="0" destOrd="0" presId="urn:microsoft.com/office/officeart/2005/8/layout/lProcess2"/>
    <dgm:cxn modelId="{D9D57976-76DE-4979-B071-ED07A2B80B2E}" srcId="{5ABE9150-54FE-4F2B-B639-73CA62DE2199}" destId="{90659EC2-4176-4610-AC91-7D91C169E26D}" srcOrd="0" destOrd="0" parTransId="{A4D972D5-9115-4927-B666-FBFACD7E3DA0}" sibTransId="{987F0BFF-8102-4494-88C0-0AEBE5CD4E8A}"/>
    <dgm:cxn modelId="{A3D31B57-2CB4-4F10-989E-231E1603120B}" srcId="{5ABE9150-54FE-4F2B-B639-73CA62DE2199}" destId="{2E759A9F-5267-488D-B257-5A4B808B7F15}" srcOrd="3" destOrd="0" parTransId="{0CE5D4BC-323E-4488-9702-5B8A850D5B27}" sibTransId="{7E7B808B-38BC-4CA9-AE34-69F248275EBC}"/>
    <dgm:cxn modelId="{4FF72457-15E2-413C-A6D5-C2E9D02534A4}" type="presOf" srcId="{8DF0A640-47F5-4762-8AD4-77179C0AA4D0}" destId="{2FEAB3D2-93A3-472D-BD26-F30260707B55}" srcOrd="0" destOrd="0" presId="urn:microsoft.com/office/officeart/2005/8/layout/lProcess2"/>
    <dgm:cxn modelId="{77CAD978-E869-4B50-84E3-2089A96D3BD7}" type="presOf" srcId="{5ABE9150-54FE-4F2B-B639-73CA62DE2199}" destId="{FAE73D91-2D3E-4F10-867C-F68AAA4BB689}" srcOrd="0" destOrd="0" presId="urn:microsoft.com/office/officeart/2005/8/layout/lProcess2"/>
    <dgm:cxn modelId="{561A1782-D655-4C26-B545-3E366627E7B8}" srcId="{D45E14D3-D829-44E2-AB59-FE134225F774}" destId="{94BD8022-5824-4EAD-B696-0D130D41A363}" srcOrd="2" destOrd="0" parTransId="{44A19A19-4875-4CAC-ADB4-86E74552D812}" sibTransId="{86D92E39-C661-46DB-A1F8-7B4EF79AAEFE}"/>
    <dgm:cxn modelId="{A4341F84-6BF4-4BBD-87FC-3F489CA7E1C9}" type="presOf" srcId="{98A9B66D-B8A2-4D01-8447-BD88D71601EF}" destId="{5FF29EAC-FCF9-4C8B-BA13-42EFBCFB80BD}" srcOrd="1" destOrd="0" presId="urn:microsoft.com/office/officeart/2005/8/layout/lProcess2"/>
    <dgm:cxn modelId="{E8D5018D-59D4-4292-9AA3-66FD204D5B9D}" srcId="{94BD8022-5824-4EAD-B696-0D130D41A363}" destId="{BE6107C0-DB96-41E4-9C52-F5816B063893}" srcOrd="0" destOrd="0" parTransId="{8AEACFC8-9BDF-439A-87EC-F3EF016DE4A4}" sibTransId="{8FF8D7E1-AFFA-4FF0-91EF-88969ECC4147}"/>
    <dgm:cxn modelId="{10D8E28D-FBE9-467E-BDA7-C3D5FDF1BF1C}" srcId="{94BD8022-5824-4EAD-B696-0D130D41A363}" destId="{8BA4A6BE-4B93-417A-8813-4D08E714F4F2}" srcOrd="2" destOrd="0" parTransId="{C1AFAB12-0A33-4955-A2F7-9FE67B2B6C8B}" sibTransId="{4B383F2C-F878-4786-BCB8-6355BC176E8B}"/>
    <dgm:cxn modelId="{A9A87A90-8436-42D1-B87B-90B43AD397FA}" type="presOf" srcId="{892ADDFE-CF1E-4B67-AF5C-24CB50046A58}" destId="{EEF50211-B2D9-4E89-8D33-9F55A1B1215E}" srcOrd="0" destOrd="0" presId="urn:microsoft.com/office/officeart/2005/8/layout/lProcess2"/>
    <dgm:cxn modelId="{077A3D9F-6410-4DE4-B95B-EADBB280B747}" type="presOf" srcId="{3AFA84B8-6FE4-4D08-8975-3D4383B53AF7}" destId="{48B72B16-BEB9-4C11-AEF1-AE8DB891EA7C}" srcOrd="0" destOrd="0" presId="urn:microsoft.com/office/officeart/2005/8/layout/lProcess2"/>
    <dgm:cxn modelId="{04AC32A1-C460-4A53-B48A-923482A9A6E5}" type="presOf" srcId="{B6246DD6-CD9E-4CCE-B1AA-D7BBDE96136B}" destId="{B4F07C66-DAE9-423F-B0A6-7204E06BFF01}" srcOrd="0" destOrd="0" presId="urn:microsoft.com/office/officeart/2005/8/layout/lProcess2"/>
    <dgm:cxn modelId="{4F6ECEA5-8497-4AD8-A3F4-A8545CE086BE}" type="presOf" srcId="{0460F0CA-3B48-4857-B9F0-983418CBE910}" destId="{10CE9B22-F4E0-42C3-9CDF-B09D94386D28}" srcOrd="0" destOrd="0" presId="urn:microsoft.com/office/officeart/2005/8/layout/lProcess2"/>
    <dgm:cxn modelId="{76A8C9AA-977B-47D1-932F-0C5AF4E0006E}" srcId="{94BD8022-5824-4EAD-B696-0D130D41A363}" destId="{8B112DF6-62B7-44ED-9834-D66B0C7FE648}" srcOrd="4" destOrd="0" parTransId="{7FA6DB80-1015-4F11-A7F7-C7D19153400F}" sibTransId="{5DB61F8F-79F0-4C51-B685-6CD0CAFE5564}"/>
    <dgm:cxn modelId="{525D45B2-2F9E-4738-90EC-23F568E65657}" type="presOf" srcId="{99EF5981-CE98-4488-BA6F-AB59C97B536B}" destId="{87D351C7-32D2-47AA-8454-E9EA17E9EB55}" srcOrd="0" destOrd="0" presId="urn:microsoft.com/office/officeart/2005/8/layout/lProcess2"/>
    <dgm:cxn modelId="{594A67B5-60E1-4FD6-A669-8FD0AC0AB67C}" srcId="{94BD8022-5824-4EAD-B696-0D130D41A363}" destId="{6D1B3D5B-C0DD-4886-BB21-2CE168390714}" srcOrd="3" destOrd="0" parTransId="{B594CB31-CED1-4303-9959-7A1C604FF23F}" sibTransId="{CD5BC822-CC82-4766-A098-3609D53919C4}"/>
    <dgm:cxn modelId="{7B4E95D1-4CF4-465B-BD4D-6E6A34B88CA0}" srcId="{D45E14D3-D829-44E2-AB59-FE134225F774}" destId="{99EF5981-CE98-4488-BA6F-AB59C97B536B}" srcOrd="0" destOrd="0" parTransId="{2E5D35FC-DA68-44BD-9282-27BCC9A689BA}" sibTransId="{F30E4EEF-44A1-4E70-A2C7-B359A4D65E7C}"/>
    <dgm:cxn modelId="{378451D9-A11C-4B3F-9E77-E4D3F02C2284}" srcId="{D45E14D3-D829-44E2-AB59-FE134225F774}" destId="{5ABE9150-54FE-4F2B-B639-73CA62DE2199}" srcOrd="1" destOrd="0" parTransId="{3F6A8E5D-9B6C-4C2D-8F33-7646E87FAD4B}" sibTransId="{A58707D1-9659-44CE-B14E-1C49D83F42EB}"/>
    <dgm:cxn modelId="{4A1BFCE1-C70D-4423-80DD-436FCB6714C5}" type="presOf" srcId="{94BD8022-5824-4EAD-B696-0D130D41A363}" destId="{427E9439-652C-4EED-B88E-FED5FD867214}" srcOrd="1" destOrd="0" presId="urn:microsoft.com/office/officeart/2005/8/layout/lProcess2"/>
    <dgm:cxn modelId="{ACAABDE4-9D83-47A2-86FC-D8EB42E5541B}" type="presOf" srcId="{D45E14D3-D829-44E2-AB59-FE134225F774}" destId="{61D65956-8DFD-4F09-98F6-9D3F86F791F8}" srcOrd="0" destOrd="0" presId="urn:microsoft.com/office/officeart/2005/8/layout/lProcess2"/>
    <dgm:cxn modelId="{D11325E9-BCCC-4D18-8853-8B2C693BEF32}" type="presOf" srcId="{BE6107C0-DB96-41E4-9C52-F5816B063893}" destId="{BE8FDA18-41E5-4597-8BB7-1A7986D7DC1D}" srcOrd="0" destOrd="0" presId="urn:microsoft.com/office/officeart/2005/8/layout/lProcess2"/>
    <dgm:cxn modelId="{CD9522EF-4525-4B9A-B8AD-4C8E439E79F2}" srcId="{5ABE9150-54FE-4F2B-B639-73CA62DE2199}" destId="{8DF0A640-47F5-4762-8AD4-77179C0AA4D0}" srcOrd="2" destOrd="0" parTransId="{3DD852FA-9808-4C16-8C70-E3E087071096}" sibTransId="{37950C73-0AEE-4A23-8E14-40893F0541B9}"/>
    <dgm:cxn modelId="{A0C9D2F0-5375-41DD-95BE-9D0E32E2A9F4}" type="presOf" srcId="{8B112DF6-62B7-44ED-9834-D66B0C7FE648}" destId="{1E308075-380C-4E2D-823D-75781668B541}" srcOrd="0" destOrd="0" presId="urn:microsoft.com/office/officeart/2005/8/layout/lProcess2"/>
    <dgm:cxn modelId="{E9AE69F5-F059-443E-AC85-80C0EEDA5658}" srcId="{98A9B66D-B8A2-4D01-8447-BD88D71601EF}" destId="{892ADDFE-CF1E-4B67-AF5C-24CB50046A58}" srcOrd="0" destOrd="0" parTransId="{102DBC1A-2A9C-4640-929A-C2CDF6B1F6DE}" sibTransId="{F048E6E0-02A3-44B2-8520-19E94350E2CA}"/>
    <dgm:cxn modelId="{7CA088FC-AAF8-44C8-B6FD-39BFA0BBB159}" type="presOf" srcId="{8BA4A6BE-4B93-417A-8813-4D08E714F4F2}" destId="{D4635F9F-BE5E-4201-B680-2EEEA7C89F03}" srcOrd="0" destOrd="0" presId="urn:microsoft.com/office/officeart/2005/8/layout/lProcess2"/>
    <dgm:cxn modelId="{A19D7297-322E-41F2-A2F8-8B314DBB4CA3}" type="presParOf" srcId="{61D65956-8DFD-4F09-98F6-9D3F86F791F8}" destId="{E1770FDD-9E2A-48D9-99AA-0D841AF39061}" srcOrd="0" destOrd="0" presId="urn:microsoft.com/office/officeart/2005/8/layout/lProcess2"/>
    <dgm:cxn modelId="{45947893-9C71-4610-A787-E1AACDDA3F84}" type="presParOf" srcId="{E1770FDD-9E2A-48D9-99AA-0D841AF39061}" destId="{87D351C7-32D2-47AA-8454-E9EA17E9EB55}" srcOrd="0" destOrd="0" presId="urn:microsoft.com/office/officeart/2005/8/layout/lProcess2"/>
    <dgm:cxn modelId="{1D243CE7-9EA0-4FA7-A12F-A7D14AC169A6}" type="presParOf" srcId="{E1770FDD-9E2A-48D9-99AA-0D841AF39061}" destId="{70A729E0-2D20-4924-BA6C-9C84D34C163E}" srcOrd="1" destOrd="0" presId="urn:microsoft.com/office/officeart/2005/8/layout/lProcess2"/>
    <dgm:cxn modelId="{53040654-9AEA-4FA3-B252-9CCFF9E2A22E}" type="presParOf" srcId="{E1770FDD-9E2A-48D9-99AA-0D841AF39061}" destId="{5AFF4672-BF80-4962-931B-D2177E192488}" srcOrd="2" destOrd="0" presId="urn:microsoft.com/office/officeart/2005/8/layout/lProcess2"/>
    <dgm:cxn modelId="{8EA8B065-B2B1-4D7C-B080-2F9C487289BD}" type="presParOf" srcId="{5AFF4672-BF80-4962-931B-D2177E192488}" destId="{3FFD74D8-1E95-4271-AD4C-A9ABF66EC2F4}" srcOrd="0" destOrd="0" presId="urn:microsoft.com/office/officeart/2005/8/layout/lProcess2"/>
    <dgm:cxn modelId="{C2CC43EC-668E-4E63-B095-A1867551DD83}" type="presParOf" srcId="{3FFD74D8-1E95-4271-AD4C-A9ABF66EC2F4}" destId="{10CE9B22-F4E0-42C3-9CDF-B09D94386D28}" srcOrd="0" destOrd="0" presId="urn:microsoft.com/office/officeart/2005/8/layout/lProcess2"/>
    <dgm:cxn modelId="{50C31ED3-351D-4B88-9A19-3A3E253E3A95}" type="presParOf" srcId="{61D65956-8DFD-4F09-98F6-9D3F86F791F8}" destId="{D3236118-7872-46F8-BDD4-7DC3A35258E9}" srcOrd="1" destOrd="0" presId="urn:microsoft.com/office/officeart/2005/8/layout/lProcess2"/>
    <dgm:cxn modelId="{4BAB1226-F7BF-4DB1-82D0-B0780CF9663E}" type="presParOf" srcId="{61D65956-8DFD-4F09-98F6-9D3F86F791F8}" destId="{90DB3C6E-CE9D-4911-90D2-C06CFE8845AE}" srcOrd="2" destOrd="0" presId="urn:microsoft.com/office/officeart/2005/8/layout/lProcess2"/>
    <dgm:cxn modelId="{CFE000A9-62C1-40B9-A68D-DA7242062B3C}" type="presParOf" srcId="{90DB3C6E-CE9D-4911-90D2-C06CFE8845AE}" destId="{FAE73D91-2D3E-4F10-867C-F68AAA4BB689}" srcOrd="0" destOrd="0" presId="urn:microsoft.com/office/officeart/2005/8/layout/lProcess2"/>
    <dgm:cxn modelId="{6C760423-6CC9-47ED-B2CE-06C1E2CACC09}" type="presParOf" srcId="{90DB3C6E-CE9D-4911-90D2-C06CFE8845AE}" destId="{F2B86633-92E2-405C-B559-6DE6B06C7F41}" srcOrd="1" destOrd="0" presId="urn:microsoft.com/office/officeart/2005/8/layout/lProcess2"/>
    <dgm:cxn modelId="{77C2635A-603D-40A2-AE13-4A327B956072}" type="presParOf" srcId="{90DB3C6E-CE9D-4911-90D2-C06CFE8845AE}" destId="{B41CDE38-9A87-4AC5-BC2B-8CFE3A7944C0}" srcOrd="2" destOrd="0" presId="urn:microsoft.com/office/officeart/2005/8/layout/lProcess2"/>
    <dgm:cxn modelId="{2EFF232B-E943-4072-862A-17727D403E7C}" type="presParOf" srcId="{B41CDE38-9A87-4AC5-BC2B-8CFE3A7944C0}" destId="{AD763AEF-CE64-4F8D-9902-44FA4651FC33}" srcOrd="0" destOrd="0" presId="urn:microsoft.com/office/officeart/2005/8/layout/lProcess2"/>
    <dgm:cxn modelId="{42A879FB-AFCA-43B0-922B-6C523EDFF97D}" type="presParOf" srcId="{AD763AEF-CE64-4F8D-9902-44FA4651FC33}" destId="{5DE3AB2B-60CA-46C8-BA22-B53F29F155F2}" srcOrd="0" destOrd="0" presId="urn:microsoft.com/office/officeart/2005/8/layout/lProcess2"/>
    <dgm:cxn modelId="{D1F6E75F-44DA-4C43-9052-68FD2741C1E8}" type="presParOf" srcId="{AD763AEF-CE64-4F8D-9902-44FA4651FC33}" destId="{30EAE4A1-4143-42A0-8896-44EC07BE3CE2}" srcOrd="1" destOrd="0" presId="urn:microsoft.com/office/officeart/2005/8/layout/lProcess2"/>
    <dgm:cxn modelId="{224DBBD7-59BA-4EA5-8C1D-B89B2E3B25D0}" type="presParOf" srcId="{AD763AEF-CE64-4F8D-9902-44FA4651FC33}" destId="{48B72B16-BEB9-4C11-AEF1-AE8DB891EA7C}" srcOrd="2" destOrd="0" presId="urn:microsoft.com/office/officeart/2005/8/layout/lProcess2"/>
    <dgm:cxn modelId="{B38A1078-7699-4230-BEB3-DA977485AA92}" type="presParOf" srcId="{AD763AEF-CE64-4F8D-9902-44FA4651FC33}" destId="{7102D8A7-B94B-43B9-8BB0-B827BD227FA7}" srcOrd="3" destOrd="0" presId="urn:microsoft.com/office/officeart/2005/8/layout/lProcess2"/>
    <dgm:cxn modelId="{B8F3F6D5-22CC-4642-9EC4-7DE84EE96222}" type="presParOf" srcId="{AD763AEF-CE64-4F8D-9902-44FA4651FC33}" destId="{2FEAB3D2-93A3-472D-BD26-F30260707B55}" srcOrd="4" destOrd="0" presId="urn:microsoft.com/office/officeart/2005/8/layout/lProcess2"/>
    <dgm:cxn modelId="{6C162430-8372-4948-A9FE-C58374F3B5D8}" type="presParOf" srcId="{AD763AEF-CE64-4F8D-9902-44FA4651FC33}" destId="{570C8E28-A775-4F96-812B-E4203B2200D4}" srcOrd="5" destOrd="0" presId="urn:microsoft.com/office/officeart/2005/8/layout/lProcess2"/>
    <dgm:cxn modelId="{3BEBF8F0-44E4-4E2F-B352-CC6E702D2E14}" type="presParOf" srcId="{AD763AEF-CE64-4F8D-9902-44FA4651FC33}" destId="{BB723699-F315-4C9F-B2B6-E02723FA6A11}" srcOrd="6" destOrd="0" presId="urn:microsoft.com/office/officeart/2005/8/layout/lProcess2"/>
    <dgm:cxn modelId="{1BACE784-28C9-437A-B8F9-E109ABAAC0CB}" type="presParOf" srcId="{AD763AEF-CE64-4F8D-9902-44FA4651FC33}" destId="{3E887FE9-F722-4646-9CC9-AC14B6926117}" srcOrd="7" destOrd="0" presId="urn:microsoft.com/office/officeart/2005/8/layout/lProcess2"/>
    <dgm:cxn modelId="{4DDF030D-6B75-4CB3-A19B-2D1CE8932B50}" type="presParOf" srcId="{AD763AEF-CE64-4F8D-9902-44FA4651FC33}" destId="{B4F07C66-DAE9-423F-B0A6-7204E06BFF01}" srcOrd="8" destOrd="0" presId="urn:microsoft.com/office/officeart/2005/8/layout/lProcess2"/>
    <dgm:cxn modelId="{0C1A0F0D-BF44-4D21-B4B4-9028280A4F98}" type="presParOf" srcId="{61D65956-8DFD-4F09-98F6-9D3F86F791F8}" destId="{83D103A8-CF30-4CEA-B777-FB23E0292754}" srcOrd="3" destOrd="0" presId="urn:microsoft.com/office/officeart/2005/8/layout/lProcess2"/>
    <dgm:cxn modelId="{9D760BD3-7546-4487-8B5A-CA38C23E1C45}" type="presParOf" srcId="{61D65956-8DFD-4F09-98F6-9D3F86F791F8}" destId="{513C2C58-44B1-4903-A70C-64A7B5E51081}" srcOrd="4" destOrd="0" presId="urn:microsoft.com/office/officeart/2005/8/layout/lProcess2"/>
    <dgm:cxn modelId="{D6BED61C-DB2B-4E29-A0C8-2B84540D256F}" type="presParOf" srcId="{513C2C58-44B1-4903-A70C-64A7B5E51081}" destId="{37EA2419-18B6-4E8A-895D-A586EC97C84F}" srcOrd="0" destOrd="0" presId="urn:microsoft.com/office/officeart/2005/8/layout/lProcess2"/>
    <dgm:cxn modelId="{EBDF5190-7378-41D3-A031-300DE1282166}" type="presParOf" srcId="{513C2C58-44B1-4903-A70C-64A7B5E51081}" destId="{427E9439-652C-4EED-B88E-FED5FD867214}" srcOrd="1" destOrd="0" presId="urn:microsoft.com/office/officeart/2005/8/layout/lProcess2"/>
    <dgm:cxn modelId="{18B350BF-9B0B-4F9B-B660-437D72F96611}" type="presParOf" srcId="{513C2C58-44B1-4903-A70C-64A7B5E51081}" destId="{5B07863D-E2D6-4EC6-B4F0-62A390096BCC}" srcOrd="2" destOrd="0" presId="urn:microsoft.com/office/officeart/2005/8/layout/lProcess2"/>
    <dgm:cxn modelId="{39C50A71-90B2-4FD4-9687-1078E68B6DB5}" type="presParOf" srcId="{5B07863D-E2D6-4EC6-B4F0-62A390096BCC}" destId="{78C9971D-2ED4-47B3-9D9C-3D53C3D4DED3}" srcOrd="0" destOrd="0" presId="urn:microsoft.com/office/officeart/2005/8/layout/lProcess2"/>
    <dgm:cxn modelId="{52F0D352-1554-4C2C-8AC6-E4EBECFFB22D}" type="presParOf" srcId="{78C9971D-2ED4-47B3-9D9C-3D53C3D4DED3}" destId="{BE8FDA18-41E5-4597-8BB7-1A7986D7DC1D}" srcOrd="0" destOrd="0" presId="urn:microsoft.com/office/officeart/2005/8/layout/lProcess2"/>
    <dgm:cxn modelId="{2582F2B5-8E67-49C3-B4C0-01BE1618B5D7}" type="presParOf" srcId="{78C9971D-2ED4-47B3-9D9C-3D53C3D4DED3}" destId="{DC06236F-FFDE-419E-89E6-330E7141F6FB}" srcOrd="1" destOrd="0" presId="urn:microsoft.com/office/officeart/2005/8/layout/lProcess2"/>
    <dgm:cxn modelId="{D68CBDCA-88F7-4C0F-8987-4C9DDE6392E2}" type="presParOf" srcId="{78C9971D-2ED4-47B3-9D9C-3D53C3D4DED3}" destId="{4BA5C062-BC05-455E-A7FB-E0ADE9ECC2ED}" srcOrd="2" destOrd="0" presId="urn:microsoft.com/office/officeart/2005/8/layout/lProcess2"/>
    <dgm:cxn modelId="{4B0CBAA1-1F20-4995-9A5B-478A3FDE8D88}" type="presParOf" srcId="{78C9971D-2ED4-47B3-9D9C-3D53C3D4DED3}" destId="{3D22358D-3175-44F1-9BD3-056469D676DF}" srcOrd="3" destOrd="0" presId="urn:microsoft.com/office/officeart/2005/8/layout/lProcess2"/>
    <dgm:cxn modelId="{D3BAF4B4-806B-4AAA-B06E-C3712B9EB925}" type="presParOf" srcId="{78C9971D-2ED4-47B3-9D9C-3D53C3D4DED3}" destId="{D4635F9F-BE5E-4201-B680-2EEEA7C89F03}" srcOrd="4" destOrd="0" presId="urn:microsoft.com/office/officeart/2005/8/layout/lProcess2"/>
    <dgm:cxn modelId="{1DA68438-49B4-47CA-9B4C-3C0D8ADE7FCF}" type="presParOf" srcId="{78C9971D-2ED4-47B3-9D9C-3D53C3D4DED3}" destId="{E57EA4E7-CE88-47DB-BD24-EDF7144C9FCB}" srcOrd="5" destOrd="0" presId="urn:microsoft.com/office/officeart/2005/8/layout/lProcess2"/>
    <dgm:cxn modelId="{D1E98F9E-08E6-4873-B568-3B4BA2994761}" type="presParOf" srcId="{78C9971D-2ED4-47B3-9D9C-3D53C3D4DED3}" destId="{0E494642-4468-41A3-8428-0CED235EDE4A}" srcOrd="6" destOrd="0" presId="urn:microsoft.com/office/officeart/2005/8/layout/lProcess2"/>
    <dgm:cxn modelId="{7635DB3F-F81F-4B5E-B285-4A814FF65345}" type="presParOf" srcId="{78C9971D-2ED4-47B3-9D9C-3D53C3D4DED3}" destId="{FF3FADF7-EDAE-45D7-9EC1-62EF5A8028F7}" srcOrd="7" destOrd="0" presId="urn:microsoft.com/office/officeart/2005/8/layout/lProcess2"/>
    <dgm:cxn modelId="{DD767F02-9273-44B0-9F52-60D0FAFBD07A}" type="presParOf" srcId="{78C9971D-2ED4-47B3-9D9C-3D53C3D4DED3}" destId="{1E308075-380C-4E2D-823D-75781668B541}" srcOrd="8" destOrd="0" presId="urn:microsoft.com/office/officeart/2005/8/layout/lProcess2"/>
    <dgm:cxn modelId="{392F7299-53FE-4112-9A10-2733C4C4F684}" type="presParOf" srcId="{61D65956-8DFD-4F09-98F6-9D3F86F791F8}" destId="{945B1F7C-99CF-48F0-B62B-F7AA614D1717}" srcOrd="5" destOrd="0" presId="urn:microsoft.com/office/officeart/2005/8/layout/lProcess2"/>
    <dgm:cxn modelId="{36C3855F-56A7-4BAD-BCD3-3FB9BD6736D1}" type="presParOf" srcId="{61D65956-8DFD-4F09-98F6-9D3F86F791F8}" destId="{9AFCD6F2-D283-4273-AF92-A917FF204151}" srcOrd="6" destOrd="0" presId="urn:microsoft.com/office/officeart/2005/8/layout/lProcess2"/>
    <dgm:cxn modelId="{86942017-D1BF-4E16-BB06-76E40953B5E1}" type="presParOf" srcId="{9AFCD6F2-D283-4273-AF92-A917FF204151}" destId="{DD8F1465-DBCA-4A2E-A3AE-4D3CE48603E7}" srcOrd="0" destOrd="0" presId="urn:microsoft.com/office/officeart/2005/8/layout/lProcess2"/>
    <dgm:cxn modelId="{8377D88A-0428-4EEC-B866-7E26CD6CBED2}" type="presParOf" srcId="{9AFCD6F2-D283-4273-AF92-A917FF204151}" destId="{5FF29EAC-FCF9-4C8B-BA13-42EFBCFB80BD}" srcOrd="1" destOrd="0" presId="urn:microsoft.com/office/officeart/2005/8/layout/lProcess2"/>
    <dgm:cxn modelId="{D30A2EE8-C7D3-449D-BF7F-C799856ED6B1}" type="presParOf" srcId="{9AFCD6F2-D283-4273-AF92-A917FF204151}" destId="{6A3DD95D-CF62-46BC-888C-CC78A0569169}" srcOrd="2" destOrd="0" presId="urn:microsoft.com/office/officeart/2005/8/layout/lProcess2"/>
    <dgm:cxn modelId="{9F47D9E0-8882-4E98-AEFD-5E026BD50F41}" type="presParOf" srcId="{6A3DD95D-CF62-46BC-888C-CC78A0569169}" destId="{98971320-42B6-4059-BFF9-60E6EE99F7B0}" srcOrd="0" destOrd="0" presId="urn:microsoft.com/office/officeart/2005/8/layout/lProcess2"/>
    <dgm:cxn modelId="{4C7EA0C4-4FA0-48B8-A9FB-E43B26AA6EB9}" type="presParOf" srcId="{98971320-42B6-4059-BFF9-60E6EE99F7B0}" destId="{EEF50211-B2D9-4E89-8D33-9F55A1B1215E}" srcOrd="0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45E14D3-D829-44E2-AB59-FE134225F774}" type="doc">
      <dgm:prSet loTypeId="urn:microsoft.com/office/officeart/2005/8/layout/lProcess2" loCatId="list" qsTypeId="urn:microsoft.com/office/officeart/2005/8/quickstyle/simple5" qsCatId="simple" csTypeId="urn:microsoft.com/office/officeart/2005/8/colors/accent0_3" csCatId="mainScheme" phldr="1"/>
      <dgm:spPr/>
      <dgm:t>
        <a:bodyPr/>
        <a:lstStyle/>
        <a:p>
          <a:endParaRPr lang="en-IN"/>
        </a:p>
      </dgm:t>
    </dgm:pt>
    <dgm:pt modelId="{99EF5981-CE98-4488-BA6F-AB59C97B536B}">
      <dgm:prSet phldrT="[Text]" custT="1"/>
      <dgm:spPr/>
      <dgm:t>
        <a:bodyPr/>
        <a:lstStyle/>
        <a:p>
          <a:pPr algn="ctr"/>
          <a:r>
            <a:rPr lang="en-IN" sz="1200" b="1"/>
            <a:t>Challenge 1</a:t>
          </a:r>
          <a:r>
            <a:rPr lang="en-IN" sz="1200"/>
            <a:t>: Create Free Cluster</a:t>
          </a:r>
        </a:p>
      </dgm:t>
    </dgm:pt>
    <dgm:pt modelId="{2E5D35FC-DA68-44BD-9282-27BCC9A689BA}" type="parTrans" cxnId="{7B4E95D1-4CF4-465B-BD4D-6E6A34B88CA0}">
      <dgm:prSet/>
      <dgm:spPr/>
      <dgm:t>
        <a:bodyPr/>
        <a:lstStyle/>
        <a:p>
          <a:pPr algn="ctr"/>
          <a:endParaRPr lang="en-IN" sz="1000">
            <a:solidFill>
              <a:sysClr val="windowText" lastClr="000000"/>
            </a:solidFill>
          </a:endParaRPr>
        </a:p>
      </dgm:t>
    </dgm:pt>
    <dgm:pt modelId="{F30E4EEF-44A1-4E70-A2C7-B359A4D65E7C}" type="sibTrans" cxnId="{7B4E95D1-4CF4-465B-BD4D-6E6A34B88CA0}">
      <dgm:prSet/>
      <dgm:spPr/>
      <dgm:t>
        <a:bodyPr/>
        <a:lstStyle/>
        <a:p>
          <a:pPr algn="ctr"/>
          <a:endParaRPr lang="en-IN" sz="1000">
            <a:solidFill>
              <a:sysClr val="windowText" lastClr="000000"/>
            </a:solidFill>
          </a:endParaRPr>
        </a:p>
      </dgm:t>
    </dgm:pt>
    <dgm:pt modelId="{0460F0CA-3B48-4857-B9F0-983418CBE910}">
      <dgm:prSet phldrT="[Text]" custT="1"/>
      <dgm:spPr/>
      <dgm:t>
        <a:bodyPr/>
        <a:lstStyle/>
        <a:p>
          <a:pPr algn="ctr"/>
          <a:r>
            <a:rPr lang="en-IN" sz="1000"/>
            <a:t>Task 1: Create a Free ADX Cluster</a:t>
          </a:r>
        </a:p>
      </dgm:t>
    </dgm:pt>
    <dgm:pt modelId="{DAD3F293-6AFA-44E2-96BB-A05FFFAE64BE}" type="parTrans" cxnId="{98DEB818-129D-4279-AC2B-E9CEC8B17185}">
      <dgm:prSet/>
      <dgm:spPr/>
      <dgm:t>
        <a:bodyPr/>
        <a:lstStyle/>
        <a:p>
          <a:pPr algn="ctr"/>
          <a:endParaRPr lang="en-IN" sz="1000">
            <a:solidFill>
              <a:sysClr val="windowText" lastClr="000000"/>
            </a:solidFill>
          </a:endParaRPr>
        </a:p>
      </dgm:t>
    </dgm:pt>
    <dgm:pt modelId="{FE4B44C3-D0B1-4515-B01F-F424518E4F2D}" type="sibTrans" cxnId="{98DEB818-129D-4279-AC2B-E9CEC8B17185}">
      <dgm:prSet/>
      <dgm:spPr/>
      <dgm:t>
        <a:bodyPr/>
        <a:lstStyle/>
        <a:p>
          <a:pPr algn="ctr"/>
          <a:endParaRPr lang="en-IN" sz="1000">
            <a:solidFill>
              <a:sysClr val="windowText" lastClr="000000"/>
            </a:solidFill>
          </a:endParaRPr>
        </a:p>
      </dgm:t>
    </dgm:pt>
    <dgm:pt modelId="{F05921AC-B78B-447F-B08A-9B6930DE8B9C}">
      <dgm:prSet phldrT="[Text]" custT="1"/>
      <dgm:spPr/>
      <dgm:t>
        <a:bodyPr/>
        <a:lstStyle/>
        <a:p>
          <a:pPr algn="ctr"/>
          <a:r>
            <a:rPr lang="en-IN" sz="1000"/>
            <a:t>Task 2: Create a database</a:t>
          </a:r>
        </a:p>
      </dgm:t>
    </dgm:pt>
    <dgm:pt modelId="{BAD174AB-7A7C-486A-B683-A16AC6511D5A}" type="parTrans" cxnId="{0C575801-0D37-405A-8CFC-9B617C030458}">
      <dgm:prSet/>
      <dgm:spPr/>
      <dgm:t>
        <a:bodyPr/>
        <a:lstStyle/>
        <a:p>
          <a:pPr algn="ctr"/>
          <a:endParaRPr lang="en-IN" sz="1000">
            <a:solidFill>
              <a:sysClr val="windowText" lastClr="000000"/>
            </a:solidFill>
          </a:endParaRPr>
        </a:p>
      </dgm:t>
    </dgm:pt>
    <dgm:pt modelId="{64869A0A-E376-4359-A457-56AD2E8EA659}" type="sibTrans" cxnId="{0C575801-0D37-405A-8CFC-9B617C030458}">
      <dgm:prSet/>
      <dgm:spPr/>
      <dgm:t>
        <a:bodyPr/>
        <a:lstStyle/>
        <a:p>
          <a:pPr algn="ctr"/>
          <a:endParaRPr lang="en-IN" sz="1000">
            <a:solidFill>
              <a:sysClr val="windowText" lastClr="000000"/>
            </a:solidFill>
          </a:endParaRPr>
        </a:p>
      </dgm:t>
    </dgm:pt>
    <dgm:pt modelId="{0C03B22C-F5E9-4D7F-AAB2-AA503FE592F1}">
      <dgm:prSet phldrT="[Text]" custT="1"/>
      <dgm:spPr/>
      <dgm:t>
        <a:bodyPr/>
        <a:lstStyle/>
        <a:p>
          <a:pPr algn="ctr"/>
          <a:r>
            <a:rPr lang="en-IN" sz="1000"/>
            <a:t>Task 3: Write First KQL Query</a:t>
          </a:r>
        </a:p>
      </dgm:t>
    </dgm:pt>
    <dgm:pt modelId="{F99B5D69-1E98-4603-99FA-2915FEF178BB}" type="parTrans" cxnId="{ED90B9F1-00CA-4388-AAA8-E1A4CCDDBC48}">
      <dgm:prSet/>
      <dgm:spPr/>
      <dgm:t>
        <a:bodyPr/>
        <a:lstStyle/>
        <a:p>
          <a:pPr algn="ctr"/>
          <a:endParaRPr lang="en-IN" sz="1000">
            <a:solidFill>
              <a:sysClr val="windowText" lastClr="000000"/>
            </a:solidFill>
          </a:endParaRPr>
        </a:p>
      </dgm:t>
    </dgm:pt>
    <dgm:pt modelId="{E8A810B7-07F6-4796-ABB6-2B832166227F}" type="sibTrans" cxnId="{ED90B9F1-00CA-4388-AAA8-E1A4CCDDBC48}">
      <dgm:prSet/>
      <dgm:spPr/>
      <dgm:t>
        <a:bodyPr/>
        <a:lstStyle/>
        <a:p>
          <a:pPr algn="ctr"/>
          <a:endParaRPr lang="en-IN" sz="1000">
            <a:solidFill>
              <a:sysClr val="windowText" lastClr="000000"/>
            </a:solidFill>
          </a:endParaRPr>
        </a:p>
      </dgm:t>
    </dgm:pt>
    <dgm:pt modelId="{A4A04828-AD3D-4604-8E4B-6E953E0249AC}">
      <dgm:prSet phldrT="[Text]" custT="1"/>
      <dgm:spPr/>
      <dgm:t>
        <a:bodyPr/>
        <a:lstStyle/>
        <a:p>
          <a:pPr algn="ctr"/>
          <a:r>
            <a:rPr lang="en-IN" sz="1200" b="1"/>
            <a:t>Challenge 2 </a:t>
          </a:r>
          <a:r>
            <a:rPr lang="en-IN" sz="1200"/>
            <a:t>:Ingest data from Storage</a:t>
          </a:r>
        </a:p>
      </dgm:t>
    </dgm:pt>
    <dgm:pt modelId="{922CD4E7-D607-4E77-AD10-6B6B2A824A10}" type="parTrans" cxnId="{B74A238A-B065-45A8-A965-FCB78160184D}">
      <dgm:prSet/>
      <dgm:spPr/>
      <dgm:t>
        <a:bodyPr/>
        <a:lstStyle/>
        <a:p>
          <a:endParaRPr lang="en-IN" sz="1000"/>
        </a:p>
      </dgm:t>
    </dgm:pt>
    <dgm:pt modelId="{05841C91-58B8-44AE-A3F4-EB4E253545DC}" type="sibTrans" cxnId="{B74A238A-B065-45A8-A965-FCB78160184D}">
      <dgm:prSet/>
      <dgm:spPr/>
      <dgm:t>
        <a:bodyPr/>
        <a:lstStyle/>
        <a:p>
          <a:endParaRPr lang="en-IN" sz="1000"/>
        </a:p>
      </dgm:t>
    </dgm:pt>
    <dgm:pt modelId="{F90E10FD-FC8D-44A2-94F2-BD40B0B3C13C}">
      <dgm:prSet phldrT="[Text]" custT="1"/>
      <dgm:spPr/>
      <dgm:t>
        <a:bodyPr/>
        <a:lstStyle/>
        <a:p>
          <a:r>
            <a:rPr lang="en-IN" sz="1000"/>
            <a:t>Task 1: Create raw table</a:t>
          </a:r>
        </a:p>
      </dgm:t>
    </dgm:pt>
    <dgm:pt modelId="{68D5DEBE-8CAA-4D7E-B2EB-DED20A5495F9}" type="parTrans" cxnId="{C882076C-3DF7-486B-B4CB-301BB2448179}">
      <dgm:prSet/>
      <dgm:spPr/>
      <dgm:t>
        <a:bodyPr/>
        <a:lstStyle/>
        <a:p>
          <a:endParaRPr lang="en-IN" sz="1000"/>
        </a:p>
      </dgm:t>
    </dgm:pt>
    <dgm:pt modelId="{9CE2D85D-A7DA-4A6B-A8B9-4202A1752A1C}" type="sibTrans" cxnId="{C882076C-3DF7-486B-B4CB-301BB2448179}">
      <dgm:prSet/>
      <dgm:spPr/>
      <dgm:t>
        <a:bodyPr/>
        <a:lstStyle/>
        <a:p>
          <a:endParaRPr lang="en-IN" sz="1000"/>
        </a:p>
      </dgm:t>
    </dgm:pt>
    <dgm:pt modelId="{C7BC191D-0D0B-42D0-8808-9BA37A9169D0}">
      <dgm:prSet phldrT="[Text]" custT="1"/>
      <dgm:spPr/>
      <dgm:t>
        <a:bodyPr/>
        <a:lstStyle/>
        <a:p>
          <a:r>
            <a:rPr lang="en-IN" sz="1000"/>
            <a:t>Task 2: Use "One-Click" to ingest from storage</a:t>
          </a:r>
        </a:p>
      </dgm:t>
    </dgm:pt>
    <dgm:pt modelId="{682BEF93-2D75-4CDD-A235-D6BCD6F61B11}" type="parTrans" cxnId="{50EBE352-ED87-4091-9122-678E34A5D305}">
      <dgm:prSet/>
      <dgm:spPr/>
      <dgm:t>
        <a:bodyPr/>
        <a:lstStyle/>
        <a:p>
          <a:endParaRPr lang="en-IN" sz="1000"/>
        </a:p>
      </dgm:t>
    </dgm:pt>
    <dgm:pt modelId="{1A320716-6DB7-4E0A-BE39-6EB1C69AA4E0}" type="sibTrans" cxnId="{50EBE352-ED87-4091-9122-678E34A5D305}">
      <dgm:prSet/>
      <dgm:spPr/>
      <dgm:t>
        <a:bodyPr/>
        <a:lstStyle/>
        <a:p>
          <a:endParaRPr lang="en-IN" sz="1000"/>
        </a:p>
      </dgm:t>
    </dgm:pt>
    <dgm:pt modelId="{A48E82EB-ECBC-468C-BE43-76DCC5F4F722}">
      <dgm:prSet phldrT="[Text]" custT="1"/>
      <dgm:spPr/>
      <dgm:t>
        <a:bodyPr/>
        <a:lstStyle/>
        <a:p>
          <a:r>
            <a:rPr lang="en-IN" sz="1200" b="1"/>
            <a:t>Challenge 3</a:t>
          </a:r>
          <a:r>
            <a:rPr lang="en-IN" sz="1200"/>
            <a:t>: Basic of KQL</a:t>
          </a:r>
        </a:p>
      </dgm:t>
    </dgm:pt>
    <dgm:pt modelId="{574D52A4-E4B1-487A-A3EF-A3AD60192BF5}" type="parTrans" cxnId="{7FB7F8C7-18A5-4CF8-8486-EED580B5FE1A}">
      <dgm:prSet/>
      <dgm:spPr/>
      <dgm:t>
        <a:bodyPr/>
        <a:lstStyle/>
        <a:p>
          <a:endParaRPr lang="en-IN" sz="1000"/>
        </a:p>
      </dgm:t>
    </dgm:pt>
    <dgm:pt modelId="{FB46E443-C418-459B-8709-DF1295AC5C0C}" type="sibTrans" cxnId="{7FB7F8C7-18A5-4CF8-8486-EED580B5FE1A}">
      <dgm:prSet/>
      <dgm:spPr/>
      <dgm:t>
        <a:bodyPr/>
        <a:lstStyle/>
        <a:p>
          <a:endParaRPr lang="en-IN" sz="1000"/>
        </a:p>
      </dgm:t>
    </dgm:pt>
    <dgm:pt modelId="{40661DA6-894D-4935-9FB7-9CEBC9523FD4}">
      <dgm:prSet phldrT="[Text]" custT="1"/>
      <dgm:spPr/>
      <dgm:t>
        <a:bodyPr/>
        <a:lstStyle/>
        <a:p>
          <a:r>
            <a:rPr lang="en-IN" sz="700"/>
            <a:t>Task 0: Journey from SQL to KQL</a:t>
          </a:r>
        </a:p>
      </dgm:t>
    </dgm:pt>
    <dgm:pt modelId="{76CE9624-988B-443D-A646-36C53213B831}" type="parTrans" cxnId="{12A9FC97-FFC6-40B3-BB8B-B23A7CF38593}">
      <dgm:prSet/>
      <dgm:spPr/>
      <dgm:t>
        <a:bodyPr/>
        <a:lstStyle/>
        <a:p>
          <a:endParaRPr lang="en-IN" sz="1000"/>
        </a:p>
      </dgm:t>
    </dgm:pt>
    <dgm:pt modelId="{7F3A9660-7311-46DB-B122-2960D06E88EE}" type="sibTrans" cxnId="{12A9FC97-FFC6-40B3-BB8B-B23A7CF38593}">
      <dgm:prSet/>
      <dgm:spPr/>
      <dgm:t>
        <a:bodyPr/>
        <a:lstStyle/>
        <a:p>
          <a:endParaRPr lang="en-IN" sz="1000"/>
        </a:p>
      </dgm:t>
    </dgm:pt>
    <dgm:pt modelId="{9545E78E-3ACD-407D-9138-41162347F59F}">
      <dgm:prSet phldrT="[Text]" custT="1"/>
      <dgm:spPr/>
      <dgm:t>
        <a:bodyPr/>
        <a:lstStyle/>
        <a:p>
          <a:r>
            <a:rPr lang="en-IN" sz="700"/>
            <a:t>Task 1: Basic KQL queries</a:t>
          </a:r>
        </a:p>
      </dgm:t>
    </dgm:pt>
    <dgm:pt modelId="{859DF7D0-6D4F-4BD7-A39D-68B7BC907402}" type="parTrans" cxnId="{D8625B67-AB7D-4CFB-B50A-937333F6323B}">
      <dgm:prSet/>
      <dgm:spPr/>
      <dgm:t>
        <a:bodyPr/>
        <a:lstStyle/>
        <a:p>
          <a:endParaRPr lang="en-IN" sz="1000"/>
        </a:p>
      </dgm:t>
    </dgm:pt>
    <dgm:pt modelId="{E455CC11-F029-41A1-A8EE-B1078CE83D4C}" type="sibTrans" cxnId="{D8625B67-AB7D-4CFB-B50A-937333F6323B}">
      <dgm:prSet/>
      <dgm:spPr/>
      <dgm:t>
        <a:bodyPr/>
        <a:lstStyle/>
        <a:p>
          <a:endParaRPr lang="en-IN" sz="1000"/>
        </a:p>
      </dgm:t>
    </dgm:pt>
    <dgm:pt modelId="{556C0144-A0A9-48E4-B064-23BB089E331E}">
      <dgm:prSet phldrT="[Text]" custT="1"/>
      <dgm:spPr/>
      <dgm:t>
        <a:bodyPr/>
        <a:lstStyle/>
        <a:p>
          <a:r>
            <a:rPr lang="en-IN" sz="700"/>
            <a:t>Task 2: Explore table and columns</a:t>
          </a:r>
        </a:p>
      </dgm:t>
    </dgm:pt>
    <dgm:pt modelId="{45BA18D8-4C34-400A-8D73-0F097B429761}" type="parTrans" cxnId="{98A9451A-6245-45C6-83F3-718D983EBD2D}">
      <dgm:prSet/>
      <dgm:spPr/>
      <dgm:t>
        <a:bodyPr/>
        <a:lstStyle/>
        <a:p>
          <a:endParaRPr lang="en-IN" sz="1000"/>
        </a:p>
      </dgm:t>
    </dgm:pt>
    <dgm:pt modelId="{AD0B4C33-3C9C-46D6-AAAA-67E8B4627DB0}" type="sibTrans" cxnId="{98A9451A-6245-45C6-83F3-718D983EBD2D}">
      <dgm:prSet/>
      <dgm:spPr/>
      <dgm:t>
        <a:bodyPr/>
        <a:lstStyle/>
        <a:p>
          <a:endParaRPr lang="en-IN" sz="1000"/>
        </a:p>
      </dgm:t>
    </dgm:pt>
    <dgm:pt modelId="{F611EE23-AE2E-48A9-BA47-A045AE46387B}">
      <dgm:prSet phldrT="[Text]" custT="1"/>
      <dgm:spPr/>
      <dgm:t>
        <a:bodyPr/>
        <a:lstStyle/>
        <a:p>
          <a:r>
            <a:rPr lang="en-IN" sz="700"/>
            <a:t>Task 3: Keep the interested columns </a:t>
          </a:r>
        </a:p>
      </dgm:t>
    </dgm:pt>
    <dgm:pt modelId="{F62A2E8A-EBAE-4E99-98E5-8E0458659F8A}" type="parTrans" cxnId="{D5580456-688E-48BD-88DB-25E3DED597BC}">
      <dgm:prSet/>
      <dgm:spPr/>
      <dgm:t>
        <a:bodyPr/>
        <a:lstStyle/>
        <a:p>
          <a:endParaRPr lang="en-IN" sz="1000"/>
        </a:p>
      </dgm:t>
    </dgm:pt>
    <dgm:pt modelId="{C6A1A4D9-0EB8-43F3-8CEC-798630402A9F}" type="sibTrans" cxnId="{D5580456-688E-48BD-88DB-25E3DED597BC}">
      <dgm:prSet/>
      <dgm:spPr/>
      <dgm:t>
        <a:bodyPr/>
        <a:lstStyle/>
        <a:p>
          <a:endParaRPr lang="en-IN" sz="1000"/>
        </a:p>
      </dgm:t>
    </dgm:pt>
    <dgm:pt modelId="{7FFD399F-F5B9-41CA-BF2B-C5865F3EC4EE}">
      <dgm:prSet phldrT="[Text]" custT="1"/>
      <dgm:spPr/>
      <dgm:t>
        <a:bodyPr/>
        <a:lstStyle/>
        <a:p>
          <a:r>
            <a:rPr lang="en-IN" sz="700"/>
            <a:t>Task 4: Filter the output</a:t>
          </a:r>
        </a:p>
      </dgm:t>
    </dgm:pt>
    <dgm:pt modelId="{503E8FFF-C4D7-4D85-8AC1-38E06A36E32B}" type="parTrans" cxnId="{88091DFB-6D36-4F52-8B1C-940D98F6624B}">
      <dgm:prSet/>
      <dgm:spPr/>
      <dgm:t>
        <a:bodyPr/>
        <a:lstStyle/>
        <a:p>
          <a:endParaRPr lang="en-IN" sz="1000"/>
        </a:p>
      </dgm:t>
    </dgm:pt>
    <dgm:pt modelId="{95B96D30-CFA5-4DAB-A5D9-50C43EA4038A}" type="sibTrans" cxnId="{88091DFB-6D36-4F52-8B1C-940D98F6624B}">
      <dgm:prSet/>
      <dgm:spPr/>
      <dgm:t>
        <a:bodyPr/>
        <a:lstStyle/>
        <a:p>
          <a:endParaRPr lang="en-IN" sz="1000"/>
        </a:p>
      </dgm:t>
    </dgm:pt>
    <dgm:pt modelId="{55F4ABD4-6381-4EF3-AACD-C9973A6E6092}">
      <dgm:prSet phldrT="[Text]" custT="1"/>
      <dgm:spPr/>
      <dgm:t>
        <a:bodyPr/>
        <a:lstStyle/>
        <a:p>
          <a:r>
            <a:rPr lang="en-IN" sz="700"/>
            <a:t>Task 5: Sorting the results</a:t>
          </a:r>
        </a:p>
      </dgm:t>
    </dgm:pt>
    <dgm:pt modelId="{F55E88A8-FFDC-4BB3-B60D-FBFD74FA1E9B}" type="parTrans" cxnId="{7E2BE9BD-5EE1-4206-B39A-9CDA5982D64C}">
      <dgm:prSet/>
      <dgm:spPr/>
      <dgm:t>
        <a:bodyPr/>
        <a:lstStyle/>
        <a:p>
          <a:endParaRPr lang="en-IN" sz="1000"/>
        </a:p>
      </dgm:t>
    </dgm:pt>
    <dgm:pt modelId="{2D767420-4669-4FA1-BAC8-F50346E68C4B}" type="sibTrans" cxnId="{7E2BE9BD-5EE1-4206-B39A-9CDA5982D64C}">
      <dgm:prSet/>
      <dgm:spPr/>
      <dgm:t>
        <a:bodyPr/>
        <a:lstStyle/>
        <a:p>
          <a:endParaRPr lang="en-IN" sz="1000"/>
        </a:p>
      </dgm:t>
    </dgm:pt>
    <dgm:pt modelId="{3FE3BC73-F7E5-44BB-8F28-1F99C097483F}">
      <dgm:prSet phldrT="[Text]" custT="1"/>
      <dgm:spPr/>
      <dgm:t>
        <a:bodyPr/>
        <a:lstStyle/>
        <a:p>
          <a:r>
            <a:rPr lang="en-IN" sz="700"/>
            <a:t>Task 6: Data Profiling</a:t>
          </a:r>
        </a:p>
      </dgm:t>
    </dgm:pt>
    <dgm:pt modelId="{153C27BB-69FC-435A-AA04-DFC02C1604C5}" type="parTrans" cxnId="{F0FC56CF-8048-408B-9B68-A327ABDC72C5}">
      <dgm:prSet/>
      <dgm:spPr/>
      <dgm:t>
        <a:bodyPr/>
        <a:lstStyle/>
        <a:p>
          <a:endParaRPr lang="en-IN" sz="1000"/>
        </a:p>
      </dgm:t>
    </dgm:pt>
    <dgm:pt modelId="{88BC3AEE-F696-4FD6-8DA2-C52C5B9C9BA8}" type="sibTrans" cxnId="{F0FC56CF-8048-408B-9B68-A327ABDC72C5}">
      <dgm:prSet/>
      <dgm:spPr/>
      <dgm:t>
        <a:bodyPr/>
        <a:lstStyle/>
        <a:p>
          <a:endParaRPr lang="en-IN" sz="1000"/>
        </a:p>
      </dgm:t>
    </dgm:pt>
    <dgm:pt modelId="{2449D920-F2BC-4ED0-930C-A801B314BF37}">
      <dgm:prSet phldrT="[Text]" custT="1"/>
      <dgm:spPr/>
      <dgm:t>
        <a:bodyPr/>
        <a:lstStyle/>
        <a:p>
          <a:r>
            <a:rPr lang="en-IN" sz="700"/>
            <a:t>Task 7: Total number of records</a:t>
          </a:r>
        </a:p>
      </dgm:t>
    </dgm:pt>
    <dgm:pt modelId="{6139B0CA-CD82-4997-BEDB-4FFF28B20DA3}" type="parTrans" cxnId="{9F09EC30-E750-483D-AE32-7E25DEE3AA9D}">
      <dgm:prSet/>
      <dgm:spPr/>
      <dgm:t>
        <a:bodyPr/>
        <a:lstStyle/>
        <a:p>
          <a:endParaRPr lang="en-IN" sz="1000"/>
        </a:p>
      </dgm:t>
    </dgm:pt>
    <dgm:pt modelId="{FA70AEAE-75FC-4411-B201-CE3D363EC7C9}" type="sibTrans" cxnId="{9F09EC30-E750-483D-AE32-7E25DEE3AA9D}">
      <dgm:prSet/>
      <dgm:spPr/>
      <dgm:t>
        <a:bodyPr/>
        <a:lstStyle/>
        <a:p>
          <a:endParaRPr lang="en-IN" sz="1000"/>
        </a:p>
      </dgm:t>
    </dgm:pt>
    <dgm:pt modelId="{5438724B-5B7F-4BBD-95D2-D3BD64592E94}">
      <dgm:prSet phldrT="[Text]" custT="1"/>
      <dgm:spPr/>
      <dgm:t>
        <a:bodyPr/>
        <a:lstStyle/>
        <a:p>
          <a:r>
            <a:rPr lang="en-IN" sz="700"/>
            <a:t>Task 8: Aggregations and string operators</a:t>
          </a:r>
        </a:p>
      </dgm:t>
    </dgm:pt>
    <dgm:pt modelId="{B4760850-0E8A-4550-81AE-F1CE2D0F4DE8}" type="parTrans" cxnId="{6B6A5591-1D01-43DA-9B25-6450E9A111D4}">
      <dgm:prSet/>
      <dgm:spPr/>
      <dgm:t>
        <a:bodyPr/>
        <a:lstStyle/>
        <a:p>
          <a:endParaRPr lang="en-IN" sz="1000"/>
        </a:p>
      </dgm:t>
    </dgm:pt>
    <dgm:pt modelId="{30A0B216-7589-4C89-A7F3-7DE7193D9DC2}" type="sibTrans" cxnId="{6B6A5591-1D01-43DA-9B25-6450E9A111D4}">
      <dgm:prSet/>
      <dgm:spPr/>
      <dgm:t>
        <a:bodyPr/>
        <a:lstStyle/>
        <a:p>
          <a:endParaRPr lang="en-IN" sz="1000"/>
        </a:p>
      </dgm:t>
    </dgm:pt>
    <dgm:pt modelId="{AB93540B-28E3-4FF6-88B1-D012C87444BE}">
      <dgm:prSet phldrT="[Text]" custT="1"/>
      <dgm:spPr/>
      <dgm:t>
        <a:bodyPr/>
        <a:lstStyle/>
        <a:p>
          <a:r>
            <a:rPr lang="en-IN" sz="700"/>
            <a:t>Task 9: Render a chart</a:t>
          </a:r>
        </a:p>
      </dgm:t>
    </dgm:pt>
    <dgm:pt modelId="{CB81BC93-5CCB-4690-A981-5536C445D9EB}" type="parTrans" cxnId="{BBACBBE7-6C4D-46F4-850A-E2E2312BD10B}">
      <dgm:prSet/>
      <dgm:spPr/>
      <dgm:t>
        <a:bodyPr/>
        <a:lstStyle/>
        <a:p>
          <a:endParaRPr lang="en-IN" sz="1000"/>
        </a:p>
      </dgm:t>
    </dgm:pt>
    <dgm:pt modelId="{E3450F58-CA35-4484-871F-8EDD961D577B}" type="sibTrans" cxnId="{BBACBBE7-6C4D-46F4-850A-E2E2312BD10B}">
      <dgm:prSet/>
      <dgm:spPr/>
      <dgm:t>
        <a:bodyPr/>
        <a:lstStyle/>
        <a:p>
          <a:endParaRPr lang="en-IN" sz="1000"/>
        </a:p>
      </dgm:t>
    </dgm:pt>
    <dgm:pt modelId="{A32171D5-CFF5-4486-BA41-FC54B6C8491F}">
      <dgm:prSet phldrT="[Text]" custT="1"/>
      <dgm:spPr/>
      <dgm:t>
        <a:bodyPr/>
        <a:lstStyle/>
        <a:p>
          <a:r>
            <a:rPr lang="en-IN" sz="700"/>
            <a:t>Task 10: Create bins and visualize time series</a:t>
          </a:r>
        </a:p>
      </dgm:t>
    </dgm:pt>
    <dgm:pt modelId="{A72B8017-2A35-4CC3-9EAA-AF8D4522E57B}" type="parTrans" cxnId="{CF0D776C-CB49-4274-A3FE-A6BF288D8D1C}">
      <dgm:prSet/>
      <dgm:spPr/>
      <dgm:t>
        <a:bodyPr/>
        <a:lstStyle/>
        <a:p>
          <a:endParaRPr lang="en-IN" sz="1000"/>
        </a:p>
      </dgm:t>
    </dgm:pt>
    <dgm:pt modelId="{C39BEC6F-5E54-4475-BF46-2B98352C6318}" type="sibTrans" cxnId="{CF0D776C-CB49-4274-A3FE-A6BF288D8D1C}">
      <dgm:prSet/>
      <dgm:spPr/>
      <dgm:t>
        <a:bodyPr/>
        <a:lstStyle/>
        <a:p>
          <a:endParaRPr lang="en-IN" sz="1000"/>
        </a:p>
      </dgm:t>
    </dgm:pt>
    <dgm:pt modelId="{7C92096F-1D78-46A3-8E96-6F37D3A05EAD}">
      <dgm:prSet phldrT="[Text]" custT="1"/>
      <dgm:spPr/>
      <dgm:t>
        <a:bodyPr/>
        <a:lstStyle/>
        <a:p>
          <a:r>
            <a:rPr lang="en-IN" sz="700"/>
            <a:t>Task 11: Shortcuts</a:t>
          </a:r>
        </a:p>
      </dgm:t>
    </dgm:pt>
    <dgm:pt modelId="{285C533B-869A-47CF-85E8-181C6B55DE8B}" type="parTrans" cxnId="{748C3C02-935E-41B5-99BF-9427F4AF6650}">
      <dgm:prSet/>
      <dgm:spPr/>
      <dgm:t>
        <a:bodyPr/>
        <a:lstStyle/>
        <a:p>
          <a:endParaRPr lang="en-IN" sz="1000"/>
        </a:p>
      </dgm:t>
    </dgm:pt>
    <dgm:pt modelId="{F2CF6F70-C951-4B0A-AF01-49A8840332D9}" type="sibTrans" cxnId="{748C3C02-935E-41B5-99BF-9427F4AF6650}">
      <dgm:prSet/>
      <dgm:spPr/>
      <dgm:t>
        <a:bodyPr/>
        <a:lstStyle/>
        <a:p>
          <a:endParaRPr lang="en-IN" sz="1000"/>
        </a:p>
      </dgm:t>
    </dgm:pt>
    <dgm:pt modelId="{A61856D6-6823-46B1-8CCF-7D9B0DA61E63}">
      <dgm:prSet phldrT="[Text]" custT="1"/>
      <dgm:spPr/>
      <dgm:t>
        <a:bodyPr/>
        <a:lstStyle/>
        <a:p>
          <a:r>
            <a:rPr lang="en-IN" sz="1200" b="1"/>
            <a:t>Challenge 4</a:t>
          </a:r>
          <a:r>
            <a:rPr lang="en-IN" sz="1200"/>
            <a:t>: Explore and Transform data</a:t>
          </a:r>
        </a:p>
      </dgm:t>
    </dgm:pt>
    <dgm:pt modelId="{8F27FEDE-4629-4D05-B3E6-3ABB97B2214B}" type="parTrans" cxnId="{B0593C11-99DD-4334-8CA3-5218D84EEB92}">
      <dgm:prSet/>
      <dgm:spPr/>
      <dgm:t>
        <a:bodyPr/>
        <a:lstStyle/>
        <a:p>
          <a:endParaRPr lang="en-IN" sz="1000"/>
        </a:p>
      </dgm:t>
    </dgm:pt>
    <dgm:pt modelId="{529DC169-4195-4928-9DAA-9C7342396C21}" type="sibTrans" cxnId="{B0593C11-99DD-4334-8CA3-5218D84EEB92}">
      <dgm:prSet/>
      <dgm:spPr/>
      <dgm:t>
        <a:bodyPr/>
        <a:lstStyle/>
        <a:p>
          <a:endParaRPr lang="en-IN" sz="1000"/>
        </a:p>
      </dgm:t>
    </dgm:pt>
    <dgm:pt modelId="{74FC96D4-7862-4B1D-ACF2-A3C2B5478FB2}">
      <dgm:prSet phldrT="[Text]" custT="1"/>
      <dgm:spPr/>
      <dgm:t>
        <a:bodyPr/>
        <a:lstStyle/>
        <a:p>
          <a:r>
            <a:rPr lang="en-IN" sz="1000"/>
            <a:t>Task 1: Create User defined function</a:t>
          </a:r>
        </a:p>
      </dgm:t>
    </dgm:pt>
    <dgm:pt modelId="{EC5C66E5-6C7E-46F0-946E-EF6BE0E835EA}" type="parTrans" cxnId="{E2B6B9CC-5C0D-480C-BD98-7E8F8DE38AAC}">
      <dgm:prSet/>
      <dgm:spPr/>
      <dgm:t>
        <a:bodyPr/>
        <a:lstStyle/>
        <a:p>
          <a:endParaRPr lang="en-IN" sz="1000"/>
        </a:p>
      </dgm:t>
    </dgm:pt>
    <dgm:pt modelId="{6BDEAA29-FE62-4258-B751-D9C27AEEB0B7}" type="sibTrans" cxnId="{E2B6B9CC-5C0D-480C-BD98-7E8F8DE38AAC}">
      <dgm:prSet/>
      <dgm:spPr/>
      <dgm:t>
        <a:bodyPr/>
        <a:lstStyle/>
        <a:p>
          <a:endParaRPr lang="en-IN" sz="1000"/>
        </a:p>
      </dgm:t>
    </dgm:pt>
    <dgm:pt modelId="{25D3B1DD-6DFA-4671-963C-7DEF2EC2C453}">
      <dgm:prSet phldrT="[Text]" custT="1"/>
      <dgm:spPr/>
      <dgm:t>
        <a:bodyPr/>
        <a:lstStyle/>
        <a:p>
          <a:r>
            <a:rPr lang="en-IN" sz="1000"/>
            <a:t>Task 2: Create update policy</a:t>
          </a:r>
        </a:p>
      </dgm:t>
    </dgm:pt>
    <dgm:pt modelId="{7ADDB846-5874-436B-849E-EC60C26F760E}" type="parTrans" cxnId="{90903BF7-8F6E-4B89-B946-6B2D1DED3B14}">
      <dgm:prSet/>
      <dgm:spPr/>
      <dgm:t>
        <a:bodyPr/>
        <a:lstStyle/>
        <a:p>
          <a:endParaRPr lang="en-IN" sz="1000"/>
        </a:p>
      </dgm:t>
    </dgm:pt>
    <dgm:pt modelId="{5FD812EF-5061-4B99-8EC3-EEEBFBA15971}" type="sibTrans" cxnId="{90903BF7-8F6E-4B89-B946-6B2D1DED3B14}">
      <dgm:prSet/>
      <dgm:spPr/>
      <dgm:t>
        <a:bodyPr/>
        <a:lstStyle/>
        <a:p>
          <a:endParaRPr lang="en-IN" sz="1000"/>
        </a:p>
      </dgm:t>
    </dgm:pt>
    <dgm:pt modelId="{87CB3191-F2B4-466F-A851-4448C6013CFB}" type="pres">
      <dgm:prSet presAssocID="{D45E14D3-D829-44E2-AB59-FE134225F774}" presName="theList" presStyleCnt="0">
        <dgm:presLayoutVars>
          <dgm:dir/>
          <dgm:animLvl val="lvl"/>
          <dgm:resizeHandles val="exact"/>
        </dgm:presLayoutVars>
      </dgm:prSet>
      <dgm:spPr/>
    </dgm:pt>
    <dgm:pt modelId="{0D8C65A3-A4E4-42B2-8519-3ACBEF2F003C}" type="pres">
      <dgm:prSet presAssocID="{99EF5981-CE98-4488-BA6F-AB59C97B536B}" presName="compNode" presStyleCnt="0"/>
      <dgm:spPr/>
    </dgm:pt>
    <dgm:pt modelId="{D016B0DB-C71B-4C2E-ABA6-393E8126DC7C}" type="pres">
      <dgm:prSet presAssocID="{99EF5981-CE98-4488-BA6F-AB59C97B536B}" presName="aNode" presStyleLbl="bgShp" presStyleIdx="0" presStyleCnt="4" custScaleY="82259" custLinFactNeighborX="-15121" custLinFactNeighborY="-356"/>
      <dgm:spPr/>
    </dgm:pt>
    <dgm:pt modelId="{E1BD0555-B1B0-40B1-B68B-D4C64FA20539}" type="pres">
      <dgm:prSet presAssocID="{99EF5981-CE98-4488-BA6F-AB59C97B536B}" presName="textNode" presStyleLbl="bgShp" presStyleIdx="0" presStyleCnt="4"/>
      <dgm:spPr/>
    </dgm:pt>
    <dgm:pt modelId="{083D4D5C-FB31-44ED-9CCC-CDBE1A0B8D51}" type="pres">
      <dgm:prSet presAssocID="{99EF5981-CE98-4488-BA6F-AB59C97B536B}" presName="compChildNode" presStyleCnt="0"/>
      <dgm:spPr/>
    </dgm:pt>
    <dgm:pt modelId="{0C98E841-6670-4162-AE38-08E64F3FF9C3}" type="pres">
      <dgm:prSet presAssocID="{99EF5981-CE98-4488-BA6F-AB59C97B536B}" presName="theInnerList" presStyleCnt="0"/>
      <dgm:spPr/>
    </dgm:pt>
    <dgm:pt modelId="{F3085322-5AA0-4C7C-8C02-0009354D5939}" type="pres">
      <dgm:prSet presAssocID="{0460F0CA-3B48-4857-B9F0-983418CBE910}" presName="childNode" presStyleLbl="node1" presStyleIdx="0" presStyleCnt="19" custLinFactY="-292" custLinFactNeighborX="693" custLinFactNeighborY="-100000">
        <dgm:presLayoutVars>
          <dgm:bulletEnabled val="1"/>
        </dgm:presLayoutVars>
      </dgm:prSet>
      <dgm:spPr/>
    </dgm:pt>
    <dgm:pt modelId="{16467FFC-14C4-4736-97FD-DC89CAD078B5}" type="pres">
      <dgm:prSet presAssocID="{0460F0CA-3B48-4857-B9F0-983418CBE910}" presName="aSpace2" presStyleCnt="0"/>
      <dgm:spPr/>
    </dgm:pt>
    <dgm:pt modelId="{241E0C69-BE4C-4CCD-BC8E-770B55DEF8B0}" type="pres">
      <dgm:prSet presAssocID="{F05921AC-B78B-447F-B08A-9B6930DE8B9C}" presName="childNode" presStyleLbl="node1" presStyleIdx="1" presStyleCnt="19" custLinFactY="-6746" custLinFactNeighborX="-693" custLinFactNeighborY="-100000">
        <dgm:presLayoutVars>
          <dgm:bulletEnabled val="1"/>
        </dgm:presLayoutVars>
      </dgm:prSet>
      <dgm:spPr/>
    </dgm:pt>
    <dgm:pt modelId="{1539F781-C398-4E81-B863-4B70D548604F}" type="pres">
      <dgm:prSet presAssocID="{F05921AC-B78B-447F-B08A-9B6930DE8B9C}" presName="aSpace2" presStyleCnt="0"/>
      <dgm:spPr/>
    </dgm:pt>
    <dgm:pt modelId="{019881BA-5863-4E81-AC79-E213E50ADCB2}" type="pres">
      <dgm:prSet presAssocID="{0C03B22C-F5E9-4D7F-AAB2-AA503FE592F1}" presName="childNode" presStyleLbl="node1" presStyleIdx="2" presStyleCnt="19" custLinFactY="-15045" custLinFactNeighborX="-693" custLinFactNeighborY="-100000">
        <dgm:presLayoutVars>
          <dgm:bulletEnabled val="1"/>
        </dgm:presLayoutVars>
      </dgm:prSet>
      <dgm:spPr/>
    </dgm:pt>
    <dgm:pt modelId="{36D0B047-3524-4448-AAE9-C2B3D4427AF8}" type="pres">
      <dgm:prSet presAssocID="{99EF5981-CE98-4488-BA6F-AB59C97B536B}" presName="aSpace" presStyleCnt="0"/>
      <dgm:spPr/>
    </dgm:pt>
    <dgm:pt modelId="{7D9BAC9B-4316-4D47-986A-B1957A1BFDB9}" type="pres">
      <dgm:prSet presAssocID="{A4A04828-AD3D-4604-8E4B-6E953E0249AC}" presName="compNode" presStyleCnt="0"/>
      <dgm:spPr/>
    </dgm:pt>
    <dgm:pt modelId="{CC558F27-9D70-41C8-975B-5AEB5318FE7D}" type="pres">
      <dgm:prSet presAssocID="{A4A04828-AD3D-4604-8E4B-6E953E0249AC}" presName="aNode" presStyleLbl="bgShp" presStyleIdx="1" presStyleCnt="4" custScaleY="81450"/>
      <dgm:spPr/>
    </dgm:pt>
    <dgm:pt modelId="{F1149F9F-6832-44E4-BA1B-3197E2914ACA}" type="pres">
      <dgm:prSet presAssocID="{A4A04828-AD3D-4604-8E4B-6E953E0249AC}" presName="textNode" presStyleLbl="bgShp" presStyleIdx="1" presStyleCnt="4"/>
      <dgm:spPr/>
    </dgm:pt>
    <dgm:pt modelId="{C209FCAC-58B1-44F7-8C04-58741D0084F7}" type="pres">
      <dgm:prSet presAssocID="{A4A04828-AD3D-4604-8E4B-6E953E0249AC}" presName="compChildNode" presStyleCnt="0"/>
      <dgm:spPr/>
    </dgm:pt>
    <dgm:pt modelId="{ECE7A451-3F71-4EAF-9A8C-07737D404D5E}" type="pres">
      <dgm:prSet presAssocID="{A4A04828-AD3D-4604-8E4B-6E953E0249AC}" presName="theInnerList" presStyleCnt="0"/>
      <dgm:spPr/>
    </dgm:pt>
    <dgm:pt modelId="{39E64D49-BF14-480F-904E-7B6B9E91C26D}" type="pres">
      <dgm:prSet presAssocID="{F90E10FD-FC8D-44A2-94F2-BD40B0B3C13C}" presName="childNode" presStyleLbl="node1" presStyleIdx="3" presStyleCnt="19" custLinFactNeighborY="-93733">
        <dgm:presLayoutVars>
          <dgm:bulletEnabled val="1"/>
        </dgm:presLayoutVars>
      </dgm:prSet>
      <dgm:spPr/>
    </dgm:pt>
    <dgm:pt modelId="{DEDD0EE8-A8CD-4F5D-A894-7AE555D41FA8}" type="pres">
      <dgm:prSet presAssocID="{F90E10FD-FC8D-44A2-94F2-BD40B0B3C13C}" presName="aSpace2" presStyleCnt="0"/>
      <dgm:spPr/>
    </dgm:pt>
    <dgm:pt modelId="{78AD49B3-E318-498C-9417-E260AD4BEE75}" type="pres">
      <dgm:prSet presAssocID="{C7BC191D-0D0B-42D0-8808-9BA37A9169D0}" presName="childNode" presStyleLbl="node1" presStyleIdx="4" presStyleCnt="19" custLinFactY="-8048" custLinFactNeighborX="693" custLinFactNeighborY="-100000">
        <dgm:presLayoutVars>
          <dgm:bulletEnabled val="1"/>
        </dgm:presLayoutVars>
      </dgm:prSet>
      <dgm:spPr/>
    </dgm:pt>
    <dgm:pt modelId="{DB96D5D3-7C59-49CE-8519-AB2C9FB82E05}" type="pres">
      <dgm:prSet presAssocID="{A4A04828-AD3D-4604-8E4B-6E953E0249AC}" presName="aSpace" presStyleCnt="0"/>
      <dgm:spPr/>
    </dgm:pt>
    <dgm:pt modelId="{FDCF5693-D4C3-4DE0-ADE1-9E3B9C70CDF1}" type="pres">
      <dgm:prSet presAssocID="{A48E82EB-ECBC-468C-BE43-76DCC5F4F722}" presName="compNode" presStyleCnt="0"/>
      <dgm:spPr/>
    </dgm:pt>
    <dgm:pt modelId="{FD7920DA-3E1A-48FC-90BD-56FB9BD5C83E}" type="pres">
      <dgm:prSet presAssocID="{A48E82EB-ECBC-468C-BE43-76DCC5F4F722}" presName="aNode" presStyleLbl="bgShp" presStyleIdx="2" presStyleCnt="4" custScaleY="82342" custLinFactNeighborY="362"/>
      <dgm:spPr/>
    </dgm:pt>
    <dgm:pt modelId="{5F2F455A-0ADF-4B1A-96A2-2E1427ADEDC2}" type="pres">
      <dgm:prSet presAssocID="{A48E82EB-ECBC-468C-BE43-76DCC5F4F722}" presName="textNode" presStyleLbl="bgShp" presStyleIdx="2" presStyleCnt="4"/>
      <dgm:spPr/>
    </dgm:pt>
    <dgm:pt modelId="{22F5F140-8FD3-4972-ADEC-8FC7A8A476F6}" type="pres">
      <dgm:prSet presAssocID="{A48E82EB-ECBC-468C-BE43-76DCC5F4F722}" presName="compChildNode" presStyleCnt="0"/>
      <dgm:spPr/>
    </dgm:pt>
    <dgm:pt modelId="{A66D4BC2-35B4-4D30-B8A6-E5D12175E057}" type="pres">
      <dgm:prSet presAssocID="{A48E82EB-ECBC-468C-BE43-76DCC5F4F722}" presName="theInnerList" presStyleCnt="0"/>
      <dgm:spPr/>
    </dgm:pt>
    <dgm:pt modelId="{13F748E3-5558-4CE0-9813-7F76CF47711A}" type="pres">
      <dgm:prSet presAssocID="{40661DA6-894D-4935-9FB7-9CEBC9523FD4}" presName="childNode" presStyleLbl="node1" presStyleIdx="5" presStyleCnt="19" custLinFactY="-72429" custLinFactNeighborX="-693" custLinFactNeighborY="-100000">
        <dgm:presLayoutVars>
          <dgm:bulletEnabled val="1"/>
        </dgm:presLayoutVars>
      </dgm:prSet>
      <dgm:spPr/>
    </dgm:pt>
    <dgm:pt modelId="{DDF38B2E-FE0C-4B1B-A0CF-DAECA753FE43}" type="pres">
      <dgm:prSet presAssocID="{40661DA6-894D-4935-9FB7-9CEBC9523FD4}" presName="aSpace2" presStyleCnt="0"/>
      <dgm:spPr/>
    </dgm:pt>
    <dgm:pt modelId="{E9649907-77FE-47F5-AF8A-EAB186EAF31B}" type="pres">
      <dgm:prSet presAssocID="{9545E78E-3ACD-407D-9138-41162347F59F}" presName="childNode" presStyleLbl="node1" presStyleIdx="6" presStyleCnt="19" custLinFactY="-76249" custLinFactNeighborX="-693" custLinFactNeighborY="-100000">
        <dgm:presLayoutVars>
          <dgm:bulletEnabled val="1"/>
        </dgm:presLayoutVars>
      </dgm:prSet>
      <dgm:spPr/>
    </dgm:pt>
    <dgm:pt modelId="{6E44B0DB-53D9-4F90-A81C-8643507D1883}" type="pres">
      <dgm:prSet presAssocID="{9545E78E-3ACD-407D-9138-41162347F59F}" presName="aSpace2" presStyleCnt="0"/>
      <dgm:spPr/>
    </dgm:pt>
    <dgm:pt modelId="{77744524-A40A-4D97-9CF8-9CED15231AE8}" type="pres">
      <dgm:prSet presAssocID="{556C0144-A0A9-48E4-B064-23BB089E331E}" presName="childNode" presStyleLbl="node1" presStyleIdx="7" presStyleCnt="19" custLinFactY="-80066" custLinFactNeighborX="-693" custLinFactNeighborY="-100000">
        <dgm:presLayoutVars>
          <dgm:bulletEnabled val="1"/>
        </dgm:presLayoutVars>
      </dgm:prSet>
      <dgm:spPr/>
    </dgm:pt>
    <dgm:pt modelId="{1061A3F0-B0FE-4740-BACC-E980C62AE0D6}" type="pres">
      <dgm:prSet presAssocID="{556C0144-A0A9-48E4-B064-23BB089E331E}" presName="aSpace2" presStyleCnt="0"/>
      <dgm:spPr/>
    </dgm:pt>
    <dgm:pt modelId="{7AD2F5D4-9CDD-445E-BF9D-2260769C1AF6}" type="pres">
      <dgm:prSet presAssocID="{F611EE23-AE2E-48A9-BA47-A045AE46387B}" presName="childNode" presStyleLbl="node1" presStyleIdx="8" presStyleCnt="19" custLinFactY="-83885" custLinFactNeighborY="-100000">
        <dgm:presLayoutVars>
          <dgm:bulletEnabled val="1"/>
        </dgm:presLayoutVars>
      </dgm:prSet>
      <dgm:spPr/>
    </dgm:pt>
    <dgm:pt modelId="{0C65E028-1C6E-4E7C-BBED-148467B165BF}" type="pres">
      <dgm:prSet presAssocID="{F611EE23-AE2E-48A9-BA47-A045AE46387B}" presName="aSpace2" presStyleCnt="0"/>
      <dgm:spPr/>
    </dgm:pt>
    <dgm:pt modelId="{DC53F4D4-521B-40E5-A4A8-4841845B567B}" type="pres">
      <dgm:prSet presAssocID="{7FFD399F-F5B9-41CA-BF2B-C5865F3EC4EE}" presName="childNode" presStyleLbl="node1" presStyleIdx="9" presStyleCnt="19" custLinFactY="-87703" custLinFactNeighborY="-100000">
        <dgm:presLayoutVars>
          <dgm:bulletEnabled val="1"/>
        </dgm:presLayoutVars>
      </dgm:prSet>
      <dgm:spPr/>
    </dgm:pt>
    <dgm:pt modelId="{21336D0C-D1A1-4FD8-A174-E5F66AA69D2B}" type="pres">
      <dgm:prSet presAssocID="{7FFD399F-F5B9-41CA-BF2B-C5865F3EC4EE}" presName="aSpace2" presStyleCnt="0"/>
      <dgm:spPr/>
    </dgm:pt>
    <dgm:pt modelId="{96BB14DC-6A23-438A-974E-637DBA7A5074}" type="pres">
      <dgm:prSet presAssocID="{55F4ABD4-6381-4EF3-AACD-C9973A6E6092}" presName="childNode" presStyleLbl="node1" presStyleIdx="10" presStyleCnt="19" custLinFactY="-91519" custLinFactNeighborY="-100000">
        <dgm:presLayoutVars>
          <dgm:bulletEnabled val="1"/>
        </dgm:presLayoutVars>
      </dgm:prSet>
      <dgm:spPr/>
    </dgm:pt>
    <dgm:pt modelId="{00A6035D-FB89-4D1C-B6C9-A1AAF06CD13F}" type="pres">
      <dgm:prSet presAssocID="{55F4ABD4-6381-4EF3-AACD-C9973A6E6092}" presName="aSpace2" presStyleCnt="0"/>
      <dgm:spPr/>
    </dgm:pt>
    <dgm:pt modelId="{43300780-BADD-4CF5-A653-03FF50ACAD2B}" type="pres">
      <dgm:prSet presAssocID="{3FE3BC73-F7E5-44BB-8F28-1F99C097483F}" presName="childNode" presStyleLbl="node1" presStyleIdx="11" presStyleCnt="19" custLinFactY="-95338" custLinFactNeighborY="-100000">
        <dgm:presLayoutVars>
          <dgm:bulletEnabled val="1"/>
        </dgm:presLayoutVars>
      </dgm:prSet>
      <dgm:spPr/>
    </dgm:pt>
    <dgm:pt modelId="{715EA439-A011-47A6-8884-88CED58EF435}" type="pres">
      <dgm:prSet presAssocID="{3FE3BC73-F7E5-44BB-8F28-1F99C097483F}" presName="aSpace2" presStyleCnt="0"/>
      <dgm:spPr/>
    </dgm:pt>
    <dgm:pt modelId="{64441140-1425-4BCD-861E-599D89AAA029}" type="pres">
      <dgm:prSet presAssocID="{2449D920-F2BC-4ED0-930C-A801B314BF37}" presName="childNode" presStyleLbl="node1" presStyleIdx="12" presStyleCnt="19" custLinFactY="-100000" custLinFactNeighborX="-1" custLinFactNeighborY="-119339">
        <dgm:presLayoutVars>
          <dgm:bulletEnabled val="1"/>
        </dgm:presLayoutVars>
      </dgm:prSet>
      <dgm:spPr/>
    </dgm:pt>
    <dgm:pt modelId="{EB78656C-5364-494B-87B8-23537F1308BC}" type="pres">
      <dgm:prSet presAssocID="{2449D920-F2BC-4ED0-930C-A801B314BF37}" presName="aSpace2" presStyleCnt="0"/>
      <dgm:spPr/>
    </dgm:pt>
    <dgm:pt modelId="{D4B7AD3B-48BE-49B4-8AC4-C7918DF56BAE}" type="pres">
      <dgm:prSet presAssocID="{5438724B-5B7F-4BBD-95D2-D3BD64592E94}" presName="childNode" presStyleLbl="node1" presStyleIdx="13" presStyleCnt="19" custLinFactY="-100000" custLinFactNeighborY="-119333">
        <dgm:presLayoutVars>
          <dgm:bulletEnabled val="1"/>
        </dgm:presLayoutVars>
      </dgm:prSet>
      <dgm:spPr/>
    </dgm:pt>
    <dgm:pt modelId="{ACCBD757-0588-4C63-9FA8-DF5EC00D0E2B}" type="pres">
      <dgm:prSet presAssocID="{5438724B-5B7F-4BBD-95D2-D3BD64592E94}" presName="aSpace2" presStyleCnt="0"/>
      <dgm:spPr/>
    </dgm:pt>
    <dgm:pt modelId="{C8C83C35-68B6-4FDB-9873-00A926824FD4}" type="pres">
      <dgm:prSet presAssocID="{AB93540B-28E3-4FF6-88B1-D012C87444BE}" presName="childNode" presStyleLbl="node1" presStyleIdx="14" presStyleCnt="19" custLinFactY="-100000" custLinFactNeighborX="-693" custLinFactNeighborY="-144151">
        <dgm:presLayoutVars>
          <dgm:bulletEnabled val="1"/>
        </dgm:presLayoutVars>
      </dgm:prSet>
      <dgm:spPr/>
    </dgm:pt>
    <dgm:pt modelId="{5BAB8C71-A7E2-46BA-B31A-3A2C142ED655}" type="pres">
      <dgm:prSet presAssocID="{AB93540B-28E3-4FF6-88B1-D012C87444BE}" presName="aSpace2" presStyleCnt="0"/>
      <dgm:spPr/>
    </dgm:pt>
    <dgm:pt modelId="{DEB89E38-B106-4457-AB1E-D0095B3EEA37}" type="pres">
      <dgm:prSet presAssocID="{A32171D5-CFF5-4486-BA41-FC54B6C8491F}" presName="childNode" presStyleLbl="node1" presStyleIdx="15" presStyleCnt="19" custLinFactY="-100000" custLinFactNeighborY="-144155">
        <dgm:presLayoutVars>
          <dgm:bulletEnabled val="1"/>
        </dgm:presLayoutVars>
      </dgm:prSet>
      <dgm:spPr/>
    </dgm:pt>
    <dgm:pt modelId="{4805FFFA-F722-49FC-B9D5-D78CCFB837C2}" type="pres">
      <dgm:prSet presAssocID="{A32171D5-CFF5-4486-BA41-FC54B6C8491F}" presName="aSpace2" presStyleCnt="0"/>
      <dgm:spPr/>
    </dgm:pt>
    <dgm:pt modelId="{1A1218EC-E157-4901-B454-92A8D7005A7D}" type="pres">
      <dgm:prSet presAssocID="{7C92096F-1D78-46A3-8E96-6F37D3A05EAD}" presName="childNode" presStyleLbl="node1" presStyleIdx="16" presStyleCnt="19" custLinFactY="-100000" custLinFactNeighborY="-168975">
        <dgm:presLayoutVars>
          <dgm:bulletEnabled val="1"/>
        </dgm:presLayoutVars>
      </dgm:prSet>
      <dgm:spPr/>
    </dgm:pt>
    <dgm:pt modelId="{FDEB0D51-27F4-42EC-8D53-C67C3B463A4C}" type="pres">
      <dgm:prSet presAssocID="{A48E82EB-ECBC-468C-BE43-76DCC5F4F722}" presName="aSpace" presStyleCnt="0"/>
      <dgm:spPr/>
    </dgm:pt>
    <dgm:pt modelId="{0BFC5521-454A-444C-A33A-0E7562E81C43}" type="pres">
      <dgm:prSet presAssocID="{A61856D6-6823-46B1-8CCF-7D9B0DA61E63}" presName="compNode" presStyleCnt="0"/>
      <dgm:spPr/>
    </dgm:pt>
    <dgm:pt modelId="{2D264FF1-4DDE-4388-A281-1588764C1D83}" type="pres">
      <dgm:prSet presAssocID="{A61856D6-6823-46B1-8CCF-7D9B0DA61E63}" presName="aNode" presStyleLbl="bgShp" presStyleIdx="3" presStyleCnt="4" custScaleY="81457"/>
      <dgm:spPr/>
    </dgm:pt>
    <dgm:pt modelId="{93F93755-E3CD-4338-839A-553F09DF3CB1}" type="pres">
      <dgm:prSet presAssocID="{A61856D6-6823-46B1-8CCF-7D9B0DA61E63}" presName="textNode" presStyleLbl="bgShp" presStyleIdx="3" presStyleCnt="4"/>
      <dgm:spPr/>
    </dgm:pt>
    <dgm:pt modelId="{F24B8E77-5B40-452D-A8A5-394F1EAF4AE4}" type="pres">
      <dgm:prSet presAssocID="{A61856D6-6823-46B1-8CCF-7D9B0DA61E63}" presName="compChildNode" presStyleCnt="0"/>
      <dgm:spPr/>
    </dgm:pt>
    <dgm:pt modelId="{34572C22-DB79-417F-88DE-D47613082D6A}" type="pres">
      <dgm:prSet presAssocID="{A61856D6-6823-46B1-8CCF-7D9B0DA61E63}" presName="theInnerList" presStyleCnt="0"/>
      <dgm:spPr/>
    </dgm:pt>
    <dgm:pt modelId="{6F278FA8-2AF2-4426-8589-DD5615A6C72B}" type="pres">
      <dgm:prSet presAssocID="{74FC96D4-7862-4B1D-ACF2-A3C2B5478FB2}" presName="childNode" presStyleLbl="node1" presStyleIdx="17" presStyleCnt="19" custLinFactNeighborY="-82014">
        <dgm:presLayoutVars>
          <dgm:bulletEnabled val="1"/>
        </dgm:presLayoutVars>
      </dgm:prSet>
      <dgm:spPr/>
    </dgm:pt>
    <dgm:pt modelId="{CF0E421F-9F53-496C-9AEC-BE42B5802B72}" type="pres">
      <dgm:prSet presAssocID="{74FC96D4-7862-4B1D-ACF2-A3C2B5478FB2}" presName="aSpace2" presStyleCnt="0"/>
      <dgm:spPr/>
    </dgm:pt>
    <dgm:pt modelId="{A68A774F-143F-4E79-9DF1-2C9E800CF085}" type="pres">
      <dgm:prSet presAssocID="{25D3B1DD-6DFA-4671-963C-7DEF2EC2C453}" presName="childNode" presStyleLbl="node1" presStyleIdx="18" presStyleCnt="19" custLinFactY="-7447" custLinFactNeighborY="-100000">
        <dgm:presLayoutVars>
          <dgm:bulletEnabled val="1"/>
        </dgm:presLayoutVars>
      </dgm:prSet>
      <dgm:spPr/>
    </dgm:pt>
  </dgm:ptLst>
  <dgm:cxnLst>
    <dgm:cxn modelId="{321F8700-053C-45C8-9B7C-B5FFE716A895}" type="presOf" srcId="{2449D920-F2BC-4ED0-930C-A801B314BF37}" destId="{64441140-1425-4BCD-861E-599D89AAA029}" srcOrd="0" destOrd="0" presId="urn:microsoft.com/office/officeart/2005/8/layout/lProcess2"/>
    <dgm:cxn modelId="{0C575801-0D37-405A-8CFC-9B617C030458}" srcId="{99EF5981-CE98-4488-BA6F-AB59C97B536B}" destId="{F05921AC-B78B-447F-B08A-9B6930DE8B9C}" srcOrd="1" destOrd="0" parTransId="{BAD174AB-7A7C-486A-B683-A16AC6511D5A}" sibTransId="{64869A0A-E376-4359-A457-56AD2E8EA659}"/>
    <dgm:cxn modelId="{748C3C02-935E-41B5-99BF-9427F4AF6650}" srcId="{A48E82EB-ECBC-468C-BE43-76DCC5F4F722}" destId="{7C92096F-1D78-46A3-8E96-6F37D3A05EAD}" srcOrd="11" destOrd="0" parTransId="{285C533B-869A-47CF-85E8-181C6B55DE8B}" sibTransId="{F2CF6F70-C951-4B0A-AF01-49A8840332D9}"/>
    <dgm:cxn modelId="{AABCEA02-40C8-4EB8-B169-B607180A6439}" type="presOf" srcId="{A48E82EB-ECBC-468C-BE43-76DCC5F4F722}" destId="{FD7920DA-3E1A-48FC-90BD-56FB9BD5C83E}" srcOrd="0" destOrd="0" presId="urn:microsoft.com/office/officeart/2005/8/layout/lProcess2"/>
    <dgm:cxn modelId="{B0593C11-99DD-4334-8CA3-5218D84EEB92}" srcId="{D45E14D3-D829-44E2-AB59-FE134225F774}" destId="{A61856D6-6823-46B1-8CCF-7D9B0DA61E63}" srcOrd="3" destOrd="0" parTransId="{8F27FEDE-4629-4D05-B3E6-3ABB97B2214B}" sibTransId="{529DC169-4195-4928-9DAA-9C7342396C21}"/>
    <dgm:cxn modelId="{98DEB818-129D-4279-AC2B-E9CEC8B17185}" srcId="{99EF5981-CE98-4488-BA6F-AB59C97B536B}" destId="{0460F0CA-3B48-4857-B9F0-983418CBE910}" srcOrd="0" destOrd="0" parTransId="{DAD3F293-6AFA-44E2-96BB-A05FFFAE64BE}" sibTransId="{FE4B44C3-D0B1-4515-B01F-F424518E4F2D}"/>
    <dgm:cxn modelId="{54CC7F19-7449-4E47-8A55-E988068F3143}" type="presOf" srcId="{9545E78E-3ACD-407D-9138-41162347F59F}" destId="{E9649907-77FE-47F5-AF8A-EAB186EAF31B}" srcOrd="0" destOrd="0" presId="urn:microsoft.com/office/officeart/2005/8/layout/lProcess2"/>
    <dgm:cxn modelId="{98A9451A-6245-45C6-83F3-718D983EBD2D}" srcId="{A48E82EB-ECBC-468C-BE43-76DCC5F4F722}" destId="{556C0144-A0A9-48E4-B064-23BB089E331E}" srcOrd="2" destOrd="0" parTransId="{45BA18D8-4C34-400A-8D73-0F097B429761}" sibTransId="{AD0B4C33-3C9C-46D6-AAAA-67E8B4627DB0}"/>
    <dgm:cxn modelId="{C9EC081C-0DAE-4913-852A-263BF0AAACF8}" type="presOf" srcId="{AB93540B-28E3-4FF6-88B1-D012C87444BE}" destId="{C8C83C35-68B6-4FDB-9873-00A926824FD4}" srcOrd="0" destOrd="0" presId="urn:microsoft.com/office/officeart/2005/8/layout/lProcess2"/>
    <dgm:cxn modelId="{3C2EED21-7D44-4946-9C1F-910CC9299DCC}" type="presOf" srcId="{A4A04828-AD3D-4604-8E4B-6E953E0249AC}" destId="{F1149F9F-6832-44E4-BA1B-3197E2914ACA}" srcOrd="1" destOrd="0" presId="urn:microsoft.com/office/officeart/2005/8/layout/lProcess2"/>
    <dgm:cxn modelId="{B39ADD2B-92A3-44C7-954E-F3AD199F3BF1}" type="presOf" srcId="{0C03B22C-F5E9-4D7F-AAB2-AA503FE592F1}" destId="{019881BA-5863-4E81-AC79-E213E50ADCB2}" srcOrd="0" destOrd="0" presId="urn:microsoft.com/office/officeart/2005/8/layout/lProcess2"/>
    <dgm:cxn modelId="{9F09EC30-E750-483D-AE32-7E25DEE3AA9D}" srcId="{A48E82EB-ECBC-468C-BE43-76DCC5F4F722}" destId="{2449D920-F2BC-4ED0-930C-A801B314BF37}" srcOrd="7" destOrd="0" parTransId="{6139B0CA-CD82-4997-BEDB-4FFF28B20DA3}" sibTransId="{FA70AEAE-75FC-4411-B201-CE3D363EC7C9}"/>
    <dgm:cxn modelId="{52105A31-A871-4616-A694-4C18137EFE8C}" type="presOf" srcId="{F611EE23-AE2E-48A9-BA47-A045AE46387B}" destId="{7AD2F5D4-9CDD-445E-BF9D-2260769C1AF6}" srcOrd="0" destOrd="0" presId="urn:microsoft.com/office/officeart/2005/8/layout/lProcess2"/>
    <dgm:cxn modelId="{D8625B67-AB7D-4CFB-B50A-937333F6323B}" srcId="{A48E82EB-ECBC-468C-BE43-76DCC5F4F722}" destId="{9545E78E-3ACD-407D-9138-41162347F59F}" srcOrd="1" destOrd="0" parTransId="{859DF7D0-6D4F-4BD7-A39D-68B7BC907402}" sibTransId="{E455CC11-F029-41A1-A8EE-B1078CE83D4C}"/>
    <dgm:cxn modelId="{C882076C-3DF7-486B-B4CB-301BB2448179}" srcId="{A4A04828-AD3D-4604-8E4B-6E953E0249AC}" destId="{F90E10FD-FC8D-44A2-94F2-BD40B0B3C13C}" srcOrd="0" destOrd="0" parTransId="{68D5DEBE-8CAA-4D7E-B2EB-DED20A5495F9}" sibTransId="{9CE2D85D-A7DA-4A6B-A8B9-4202A1752A1C}"/>
    <dgm:cxn modelId="{CF0D776C-CB49-4274-A3FE-A6BF288D8D1C}" srcId="{A48E82EB-ECBC-468C-BE43-76DCC5F4F722}" destId="{A32171D5-CFF5-4486-BA41-FC54B6C8491F}" srcOrd="10" destOrd="0" parTransId="{A72B8017-2A35-4CC3-9EAA-AF8D4522E57B}" sibTransId="{C39BEC6F-5E54-4475-BF46-2B98352C6318}"/>
    <dgm:cxn modelId="{3DFC054D-56DD-46C9-8B2F-93D4074CD9BB}" type="presOf" srcId="{A61856D6-6823-46B1-8CCF-7D9B0DA61E63}" destId="{93F93755-E3CD-4338-839A-553F09DF3CB1}" srcOrd="1" destOrd="0" presId="urn:microsoft.com/office/officeart/2005/8/layout/lProcess2"/>
    <dgm:cxn modelId="{72C8264E-13D8-4D6C-8E69-12AB872391A6}" type="presOf" srcId="{D45E14D3-D829-44E2-AB59-FE134225F774}" destId="{87CB3191-F2B4-466F-A851-4448C6013CFB}" srcOrd="0" destOrd="0" presId="urn:microsoft.com/office/officeart/2005/8/layout/lProcess2"/>
    <dgm:cxn modelId="{51FB7B6E-C22E-42A8-8BEC-B4796009860C}" type="presOf" srcId="{F90E10FD-FC8D-44A2-94F2-BD40B0B3C13C}" destId="{39E64D49-BF14-480F-904E-7B6B9E91C26D}" srcOrd="0" destOrd="0" presId="urn:microsoft.com/office/officeart/2005/8/layout/lProcess2"/>
    <dgm:cxn modelId="{08B6AF50-EF17-4F7B-9EB7-4110C3854D7A}" type="presOf" srcId="{A61856D6-6823-46B1-8CCF-7D9B0DA61E63}" destId="{2D264FF1-4DDE-4388-A281-1588764C1D83}" srcOrd="0" destOrd="0" presId="urn:microsoft.com/office/officeart/2005/8/layout/lProcess2"/>
    <dgm:cxn modelId="{A7265771-1837-42DD-BDB4-BAEAE6E1D263}" type="presOf" srcId="{A48E82EB-ECBC-468C-BE43-76DCC5F4F722}" destId="{5F2F455A-0ADF-4B1A-96A2-2E1427ADEDC2}" srcOrd="1" destOrd="0" presId="urn:microsoft.com/office/officeart/2005/8/layout/lProcess2"/>
    <dgm:cxn modelId="{CC900B72-4E10-4312-AFCC-9CF6806E1A35}" type="presOf" srcId="{25D3B1DD-6DFA-4671-963C-7DEF2EC2C453}" destId="{A68A774F-143F-4E79-9DF1-2C9E800CF085}" srcOrd="0" destOrd="0" presId="urn:microsoft.com/office/officeart/2005/8/layout/lProcess2"/>
    <dgm:cxn modelId="{50EBE352-ED87-4091-9122-678E34A5D305}" srcId="{A4A04828-AD3D-4604-8E4B-6E953E0249AC}" destId="{C7BC191D-0D0B-42D0-8808-9BA37A9169D0}" srcOrd="1" destOrd="0" parTransId="{682BEF93-2D75-4CDD-A235-D6BCD6F61B11}" sibTransId="{1A320716-6DB7-4E0A-BE39-6EB1C69AA4E0}"/>
    <dgm:cxn modelId="{0233E952-25DB-4D29-B5A9-7AFA1ED8B3E9}" type="presOf" srcId="{F05921AC-B78B-447F-B08A-9B6930DE8B9C}" destId="{241E0C69-BE4C-4CCD-BC8E-770B55DEF8B0}" srcOrd="0" destOrd="0" presId="urn:microsoft.com/office/officeart/2005/8/layout/lProcess2"/>
    <dgm:cxn modelId="{D5580456-688E-48BD-88DB-25E3DED597BC}" srcId="{A48E82EB-ECBC-468C-BE43-76DCC5F4F722}" destId="{F611EE23-AE2E-48A9-BA47-A045AE46387B}" srcOrd="3" destOrd="0" parTransId="{F62A2E8A-EBAE-4E99-98E5-8E0458659F8A}" sibTransId="{C6A1A4D9-0EB8-43F3-8CEC-798630402A9F}"/>
    <dgm:cxn modelId="{8C7A3379-CF7F-41B2-B91E-9F578C1FCF1B}" type="presOf" srcId="{55F4ABD4-6381-4EF3-AACD-C9973A6E6092}" destId="{96BB14DC-6A23-438A-974E-637DBA7A5074}" srcOrd="0" destOrd="0" presId="urn:microsoft.com/office/officeart/2005/8/layout/lProcess2"/>
    <dgm:cxn modelId="{D405BA7E-C50A-41A7-8F2B-71E3C3D38995}" type="presOf" srcId="{99EF5981-CE98-4488-BA6F-AB59C97B536B}" destId="{D016B0DB-C71B-4C2E-ABA6-393E8126DC7C}" srcOrd="0" destOrd="0" presId="urn:microsoft.com/office/officeart/2005/8/layout/lProcess2"/>
    <dgm:cxn modelId="{3DD1C87E-8572-48A5-987D-B51DB6117402}" type="presOf" srcId="{74FC96D4-7862-4B1D-ACF2-A3C2B5478FB2}" destId="{6F278FA8-2AF2-4426-8589-DD5615A6C72B}" srcOrd="0" destOrd="0" presId="urn:microsoft.com/office/officeart/2005/8/layout/lProcess2"/>
    <dgm:cxn modelId="{B74A238A-B065-45A8-A965-FCB78160184D}" srcId="{D45E14D3-D829-44E2-AB59-FE134225F774}" destId="{A4A04828-AD3D-4604-8E4B-6E953E0249AC}" srcOrd="1" destOrd="0" parTransId="{922CD4E7-D607-4E77-AD10-6B6B2A824A10}" sibTransId="{05841C91-58B8-44AE-A3F4-EB4E253545DC}"/>
    <dgm:cxn modelId="{6B6A5591-1D01-43DA-9B25-6450E9A111D4}" srcId="{A48E82EB-ECBC-468C-BE43-76DCC5F4F722}" destId="{5438724B-5B7F-4BBD-95D2-D3BD64592E94}" srcOrd="8" destOrd="0" parTransId="{B4760850-0E8A-4550-81AE-F1CE2D0F4DE8}" sibTransId="{30A0B216-7589-4C89-A7F3-7DE7193D9DC2}"/>
    <dgm:cxn modelId="{35F6BA94-5D29-48A8-8981-70764832DB4A}" type="presOf" srcId="{556C0144-A0A9-48E4-B064-23BB089E331E}" destId="{77744524-A40A-4D97-9CF8-9CED15231AE8}" srcOrd="0" destOrd="0" presId="urn:microsoft.com/office/officeart/2005/8/layout/lProcess2"/>
    <dgm:cxn modelId="{12A9FC97-FFC6-40B3-BB8B-B23A7CF38593}" srcId="{A48E82EB-ECBC-468C-BE43-76DCC5F4F722}" destId="{40661DA6-894D-4935-9FB7-9CEBC9523FD4}" srcOrd="0" destOrd="0" parTransId="{76CE9624-988B-443D-A646-36C53213B831}" sibTransId="{7F3A9660-7311-46DB-B122-2960D06E88EE}"/>
    <dgm:cxn modelId="{D62367A3-7AE9-4E63-927D-2EFEF4996097}" type="presOf" srcId="{A32171D5-CFF5-4486-BA41-FC54B6C8491F}" destId="{DEB89E38-B106-4457-AB1E-D0095B3EEA37}" srcOrd="0" destOrd="0" presId="urn:microsoft.com/office/officeart/2005/8/layout/lProcess2"/>
    <dgm:cxn modelId="{71D901B6-BACC-44BB-8FD1-142C20A2660C}" type="presOf" srcId="{99EF5981-CE98-4488-BA6F-AB59C97B536B}" destId="{E1BD0555-B1B0-40B1-B68B-D4C64FA20539}" srcOrd="1" destOrd="0" presId="urn:microsoft.com/office/officeart/2005/8/layout/lProcess2"/>
    <dgm:cxn modelId="{7E2BE9BD-5EE1-4206-B39A-9CDA5982D64C}" srcId="{A48E82EB-ECBC-468C-BE43-76DCC5F4F722}" destId="{55F4ABD4-6381-4EF3-AACD-C9973A6E6092}" srcOrd="5" destOrd="0" parTransId="{F55E88A8-FFDC-4BB3-B60D-FBFD74FA1E9B}" sibTransId="{2D767420-4669-4FA1-BAC8-F50346E68C4B}"/>
    <dgm:cxn modelId="{7FB7F8C7-18A5-4CF8-8486-EED580B5FE1A}" srcId="{D45E14D3-D829-44E2-AB59-FE134225F774}" destId="{A48E82EB-ECBC-468C-BE43-76DCC5F4F722}" srcOrd="2" destOrd="0" parTransId="{574D52A4-E4B1-487A-A3EF-A3AD60192BF5}" sibTransId="{FB46E443-C418-459B-8709-DF1295AC5C0C}"/>
    <dgm:cxn modelId="{DB637CCA-93F9-4E00-B5BF-908261517E8F}" type="presOf" srcId="{C7BC191D-0D0B-42D0-8808-9BA37A9169D0}" destId="{78AD49B3-E318-498C-9417-E260AD4BEE75}" srcOrd="0" destOrd="0" presId="urn:microsoft.com/office/officeart/2005/8/layout/lProcess2"/>
    <dgm:cxn modelId="{E2B6B9CC-5C0D-480C-BD98-7E8F8DE38AAC}" srcId="{A61856D6-6823-46B1-8CCF-7D9B0DA61E63}" destId="{74FC96D4-7862-4B1D-ACF2-A3C2B5478FB2}" srcOrd="0" destOrd="0" parTransId="{EC5C66E5-6C7E-46F0-946E-EF6BE0E835EA}" sibTransId="{6BDEAA29-FE62-4258-B751-D9C27AEEB0B7}"/>
    <dgm:cxn modelId="{EFB66ACE-4C1D-4634-8020-D7690F78D6CD}" type="presOf" srcId="{40661DA6-894D-4935-9FB7-9CEBC9523FD4}" destId="{13F748E3-5558-4CE0-9813-7F76CF47711A}" srcOrd="0" destOrd="0" presId="urn:microsoft.com/office/officeart/2005/8/layout/lProcess2"/>
    <dgm:cxn modelId="{F0FC56CF-8048-408B-9B68-A327ABDC72C5}" srcId="{A48E82EB-ECBC-468C-BE43-76DCC5F4F722}" destId="{3FE3BC73-F7E5-44BB-8F28-1F99C097483F}" srcOrd="6" destOrd="0" parTransId="{153C27BB-69FC-435A-AA04-DFC02C1604C5}" sibTransId="{88BC3AEE-F696-4FD6-8DA2-C52C5B9C9BA8}"/>
    <dgm:cxn modelId="{925B1AD1-3D34-4F2C-97E7-CA29FBEC28F2}" type="presOf" srcId="{5438724B-5B7F-4BBD-95D2-D3BD64592E94}" destId="{D4B7AD3B-48BE-49B4-8AC4-C7918DF56BAE}" srcOrd="0" destOrd="0" presId="urn:microsoft.com/office/officeart/2005/8/layout/lProcess2"/>
    <dgm:cxn modelId="{7B4E95D1-4CF4-465B-BD4D-6E6A34B88CA0}" srcId="{D45E14D3-D829-44E2-AB59-FE134225F774}" destId="{99EF5981-CE98-4488-BA6F-AB59C97B536B}" srcOrd="0" destOrd="0" parTransId="{2E5D35FC-DA68-44BD-9282-27BCC9A689BA}" sibTransId="{F30E4EEF-44A1-4E70-A2C7-B359A4D65E7C}"/>
    <dgm:cxn modelId="{624A4ADC-8F86-4790-8B6A-7422A8159CA6}" type="presOf" srcId="{A4A04828-AD3D-4604-8E4B-6E953E0249AC}" destId="{CC558F27-9D70-41C8-975B-5AEB5318FE7D}" srcOrd="0" destOrd="0" presId="urn:microsoft.com/office/officeart/2005/8/layout/lProcess2"/>
    <dgm:cxn modelId="{1D9225E3-DA17-446F-BE91-9DC6728E50E3}" type="presOf" srcId="{3FE3BC73-F7E5-44BB-8F28-1F99C097483F}" destId="{43300780-BADD-4CF5-A653-03FF50ACAD2B}" srcOrd="0" destOrd="0" presId="urn:microsoft.com/office/officeart/2005/8/layout/lProcess2"/>
    <dgm:cxn modelId="{BBACBBE7-6C4D-46F4-850A-E2E2312BD10B}" srcId="{A48E82EB-ECBC-468C-BE43-76DCC5F4F722}" destId="{AB93540B-28E3-4FF6-88B1-D012C87444BE}" srcOrd="9" destOrd="0" parTransId="{CB81BC93-5CCB-4690-A981-5536C445D9EB}" sibTransId="{E3450F58-CA35-4484-871F-8EDD961D577B}"/>
    <dgm:cxn modelId="{ED90B9F1-00CA-4388-AAA8-E1A4CCDDBC48}" srcId="{99EF5981-CE98-4488-BA6F-AB59C97B536B}" destId="{0C03B22C-F5E9-4D7F-AAB2-AA503FE592F1}" srcOrd="2" destOrd="0" parTransId="{F99B5D69-1E98-4603-99FA-2915FEF178BB}" sibTransId="{E8A810B7-07F6-4796-ABB6-2B832166227F}"/>
    <dgm:cxn modelId="{90903BF7-8F6E-4B89-B946-6B2D1DED3B14}" srcId="{A61856D6-6823-46B1-8CCF-7D9B0DA61E63}" destId="{25D3B1DD-6DFA-4671-963C-7DEF2EC2C453}" srcOrd="1" destOrd="0" parTransId="{7ADDB846-5874-436B-849E-EC60C26F760E}" sibTransId="{5FD812EF-5061-4B99-8EC3-EEEBFBA15971}"/>
    <dgm:cxn modelId="{88091DFB-6D36-4F52-8B1C-940D98F6624B}" srcId="{A48E82EB-ECBC-468C-BE43-76DCC5F4F722}" destId="{7FFD399F-F5B9-41CA-BF2B-C5865F3EC4EE}" srcOrd="4" destOrd="0" parTransId="{503E8FFF-C4D7-4D85-8AC1-38E06A36E32B}" sibTransId="{95B96D30-CFA5-4DAB-A5D9-50C43EA4038A}"/>
    <dgm:cxn modelId="{A97321FB-640D-4CBD-8E14-C85D24D10806}" type="presOf" srcId="{0460F0CA-3B48-4857-B9F0-983418CBE910}" destId="{F3085322-5AA0-4C7C-8C02-0009354D5939}" srcOrd="0" destOrd="0" presId="urn:microsoft.com/office/officeart/2005/8/layout/lProcess2"/>
    <dgm:cxn modelId="{DAEBF1FC-DD53-4186-AFA5-9809F7C0B7D1}" type="presOf" srcId="{7C92096F-1D78-46A3-8E96-6F37D3A05EAD}" destId="{1A1218EC-E157-4901-B454-92A8D7005A7D}" srcOrd="0" destOrd="0" presId="urn:microsoft.com/office/officeart/2005/8/layout/lProcess2"/>
    <dgm:cxn modelId="{26C701FD-542D-491C-8FDA-F8505E50DAC6}" type="presOf" srcId="{7FFD399F-F5B9-41CA-BF2B-C5865F3EC4EE}" destId="{DC53F4D4-521B-40E5-A4A8-4841845B567B}" srcOrd="0" destOrd="0" presId="urn:microsoft.com/office/officeart/2005/8/layout/lProcess2"/>
    <dgm:cxn modelId="{998F3852-E098-40DE-B44D-6347EDDCC0CC}" type="presParOf" srcId="{87CB3191-F2B4-466F-A851-4448C6013CFB}" destId="{0D8C65A3-A4E4-42B2-8519-3ACBEF2F003C}" srcOrd="0" destOrd="0" presId="urn:microsoft.com/office/officeart/2005/8/layout/lProcess2"/>
    <dgm:cxn modelId="{9B2E84ED-2179-4627-BFEC-7D67EC37A654}" type="presParOf" srcId="{0D8C65A3-A4E4-42B2-8519-3ACBEF2F003C}" destId="{D016B0DB-C71B-4C2E-ABA6-393E8126DC7C}" srcOrd="0" destOrd="0" presId="urn:microsoft.com/office/officeart/2005/8/layout/lProcess2"/>
    <dgm:cxn modelId="{C3223D93-89AD-47B7-BB95-F352423E83D3}" type="presParOf" srcId="{0D8C65A3-A4E4-42B2-8519-3ACBEF2F003C}" destId="{E1BD0555-B1B0-40B1-B68B-D4C64FA20539}" srcOrd="1" destOrd="0" presId="urn:microsoft.com/office/officeart/2005/8/layout/lProcess2"/>
    <dgm:cxn modelId="{C5C7A127-F2FD-4BE8-B9BD-3F7B4467187A}" type="presParOf" srcId="{0D8C65A3-A4E4-42B2-8519-3ACBEF2F003C}" destId="{083D4D5C-FB31-44ED-9CCC-CDBE1A0B8D51}" srcOrd="2" destOrd="0" presId="urn:microsoft.com/office/officeart/2005/8/layout/lProcess2"/>
    <dgm:cxn modelId="{B5B8228E-7906-422D-B79A-AD081707CFCB}" type="presParOf" srcId="{083D4D5C-FB31-44ED-9CCC-CDBE1A0B8D51}" destId="{0C98E841-6670-4162-AE38-08E64F3FF9C3}" srcOrd="0" destOrd="0" presId="urn:microsoft.com/office/officeart/2005/8/layout/lProcess2"/>
    <dgm:cxn modelId="{AE36B229-E27A-4D91-9948-495258E7CE9A}" type="presParOf" srcId="{0C98E841-6670-4162-AE38-08E64F3FF9C3}" destId="{F3085322-5AA0-4C7C-8C02-0009354D5939}" srcOrd="0" destOrd="0" presId="urn:microsoft.com/office/officeart/2005/8/layout/lProcess2"/>
    <dgm:cxn modelId="{A61E7EAE-7018-462D-A856-88CDAA932948}" type="presParOf" srcId="{0C98E841-6670-4162-AE38-08E64F3FF9C3}" destId="{16467FFC-14C4-4736-97FD-DC89CAD078B5}" srcOrd="1" destOrd="0" presId="urn:microsoft.com/office/officeart/2005/8/layout/lProcess2"/>
    <dgm:cxn modelId="{3F584F4C-D892-4423-9327-2DCC5EA8DC63}" type="presParOf" srcId="{0C98E841-6670-4162-AE38-08E64F3FF9C3}" destId="{241E0C69-BE4C-4CCD-BC8E-770B55DEF8B0}" srcOrd="2" destOrd="0" presId="urn:microsoft.com/office/officeart/2005/8/layout/lProcess2"/>
    <dgm:cxn modelId="{899B0F78-3AEB-4034-963A-B0F1BEB5C0AF}" type="presParOf" srcId="{0C98E841-6670-4162-AE38-08E64F3FF9C3}" destId="{1539F781-C398-4E81-B863-4B70D548604F}" srcOrd="3" destOrd="0" presId="urn:microsoft.com/office/officeart/2005/8/layout/lProcess2"/>
    <dgm:cxn modelId="{7018DD52-1E2A-4A50-BBB3-A0E836883C64}" type="presParOf" srcId="{0C98E841-6670-4162-AE38-08E64F3FF9C3}" destId="{019881BA-5863-4E81-AC79-E213E50ADCB2}" srcOrd="4" destOrd="0" presId="urn:microsoft.com/office/officeart/2005/8/layout/lProcess2"/>
    <dgm:cxn modelId="{96D6328E-19B3-4C84-B0B1-A404BA121A76}" type="presParOf" srcId="{87CB3191-F2B4-466F-A851-4448C6013CFB}" destId="{36D0B047-3524-4448-AAE9-C2B3D4427AF8}" srcOrd="1" destOrd="0" presId="urn:microsoft.com/office/officeart/2005/8/layout/lProcess2"/>
    <dgm:cxn modelId="{540AEDF2-C08C-4DC7-A021-165F185E768C}" type="presParOf" srcId="{87CB3191-F2B4-466F-A851-4448C6013CFB}" destId="{7D9BAC9B-4316-4D47-986A-B1957A1BFDB9}" srcOrd="2" destOrd="0" presId="urn:microsoft.com/office/officeart/2005/8/layout/lProcess2"/>
    <dgm:cxn modelId="{0DF930E5-0684-46DF-B041-6C5FA72788A0}" type="presParOf" srcId="{7D9BAC9B-4316-4D47-986A-B1957A1BFDB9}" destId="{CC558F27-9D70-41C8-975B-5AEB5318FE7D}" srcOrd="0" destOrd="0" presId="urn:microsoft.com/office/officeart/2005/8/layout/lProcess2"/>
    <dgm:cxn modelId="{534E78F2-CC35-4BB4-A555-2941808563B8}" type="presParOf" srcId="{7D9BAC9B-4316-4D47-986A-B1957A1BFDB9}" destId="{F1149F9F-6832-44E4-BA1B-3197E2914ACA}" srcOrd="1" destOrd="0" presId="urn:microsoft.com/office/officeart/2005/8/layout/lProcess2"/>
    <dgm:cxn modelId="{DD3869D5-2DB3-47A6-903A-B59EC2067DD7}" type="presParOf" srcId="{7D9BAC9B-4316-4D47-986A-B1957A1BFDB9}" destId="{C209FCAC-58B1-44F7-8C04-58741D0084F7}" srcOrd="2" destOrd="0" presId="urn:microsoft.com/office/officeart/2005/8/layout/lProcess2"/>
    <dgm:cxn modelId="{5DD326AC-EFBA-4BFA-A70A-F503EA28F2FD}" type="presParOf" srcId="{C209FCAC-58B1-44F7-8C04-58741D0084F7}" destId="{ECE7A451-3F71-4EAF-9A8C-07737D404D5E}" srcOrd="0" destOrd="0" presId="urn:microsoft.com/office/officeart/2005/8/layout/lProcess2"/>
    <dgm:cxn modelId="{D5BA00BC-BD45-4A44-92D9-A11A3EAAFFCD}" type="presParOf" srcId="{ECE7A451-3F71-4EAF-9A8C-07737D404D5E}" destId="{39E64D49-BF14-480F-904E-7B6B9E91C26D}" srcOrd="0" destOrd="0" presId="urn:microsoft.com/office/officeart/2005/8/layout/lProcess2"/>
    <dgm:cxn modelId="{B69F5B0E-ADA4-435A-B586-3BC417E67790}" type="presParOf" srcId="{ECE7A451-3F71-4EAF-9A8C-07737D404D5E}" destId="{DEDD0EE8-A8CD-4F5D-A894-7AE555D41FA8}" srcOrd="1" destOrd="0" presId="urn:microsoft.com/office/officeart/2005/8/layout/lProcess2"/>
    <dgm:cxn modelId="{7D834EDD-2357-4BEF-A42B-335FF2956C4B}" type="presParOf" srcId="{ECE7A451-3F71-4EAF-9A8C-07737D404D5E}" destId="{78AD49B3-E318-498C-9417-E260AD4BEE75}" srcOrd="2" destOrd="0" presId="urn:microsoft.com/office/officeart/2005/8/layout/lProcess2"/>
    <dgm:cxn modelId="{8E24EFE0-27AF-46BD-8E93-6E0DE1919298}" type="presParOf" srcId="{87CB3191-F2B4-466F-A851-4448C6013CFB}" destId="{DB96D5D3-7C59-49CE-8519-AB2C9FB82E05}" srcOrd="3" destOrd="0" presId="urn:microsoft.com/office/officeart/2005/8/layout/lProcess2"/>
    <dgm:cxn modelId="{B2C0FE83-0364-44FF-8C06-7B529CEAD983}" type="presParOf" srcId="{87CB3191-F2B4-466F-A851-4448C6013CFB}" destId="{FDCF5693-D4C3-4DE0-ADE1-9E3B9C70CDF1}" srcOrd="4" destOrd="0" presId="urn:microsoft.com/office/officeart/2005/8/layout/lProcess2"/>
    <dgm:cxn modelId="{C89D94BA-AD4E-4F34-A509-6302CB5B8073}" type="presParOf" srcId="{FDCF5693-D4C3-4DE0-ADE1-9E3B9C70CDF1}" destId="{FD7920DA-3E1A-48FC-90BD-56FB9BD5C83E}" srcOrd="0" destOrd="0" presId="urn:microsoft.com/office/officeart/2005/8/layout/lProcess2"/>
    <dgm:cxn modelId="{115B7B98-A14C-4468-B3CF-EDB4BD5CFE00}" type="presParOf" srcId="{FDCF5693-D4C3-4DE0-ADE1-9E3B9C70CDF1}" destId="{5F2F455A-0ADF-4B1A-96A2-2E1427ADEDC2}" srcOrd="1" destOrd="0" presId="urn:microsoft.com/office/officeart/2005/8/layout/lProcess2"/>
    <dgm:cxn modelId="{A28A4BAD-AEC4-4DED-BF8B-CDF64AD98B68}" type="presParOf" srcId="{FDCF5693-D4C3-4DE0-ADE1-9E3B9C70CDF1}" destId="{22F5F140-8FD3-4972-ADEC-8FC7A8A476F6}" srcOrd="2" destOrd="0" presId="urn:microsoft.com/office/officeart/2005/8/layout/lProcess2"/>
    <dgm:cxn modelId="{6E289042-8AD1-4D18-9AB0-6A71968A02F1}" type="presParOf" srcId="{22F5F140-8FD3-4972-ADEC-8FC7A8A476F6}" destId="{A66D4BC2-35B4-4D30-B8A6-E5D12175E057}" srcOrd="0" destOrd="0" presId="urn:microsoft.com/office/officeart/2005/8/layout/lProcess2"/>
    <dgm:cxn modelId="{C95DB27C-C462-4F44-869C-F414C807BD77}" type="presParOf" srcId="{A66D4BC2-35B4-4D30-B8A6-E5D12175E057}" destId="{13F748E3-5558-4CE0-9813-7F76CF47711A}" srcOrd="0" destOrd="0" presId="urn:microsoft.com/office/officeart/2005/8/layout/lProcess2"/>
    <dgm:cxn modelId="{C08AD3E2-C9D5-412A-B68F-3949A99EE301}" type="presParOf" srcId="{A66D4BC2-35B4-4D30-B8A6-E5D12175E057}" destId="{DDF38B2E-FE0C-4B1B-A0CF-DAECA753FE43}" srcOrd="1" destOrd="0" presId="urn:microsoft.com/office/officeart/2005/8/layout/lProcess2"/>
    <dgm:cxn modelId="{E65F198E-E082-4577-9F9D-AC784947F181}" type="presParOf" srcId="{A66D4BC2-35B4-4D30-B8A6-E5D12175E057}" destId="{E9649907-77FE-47F5-AF8A-EAB186EAF31B}" srcOrd="2" destOrd="0" presId="urn:microsoft.com/office/officeart/2005/8/layout/lProcess2"/>
    <dgm:cxn modelId="{BBD09ED7-BC71-457F-9DB0-83FF9D59D9D8}" type="presParOf" srcId="{A66D4BC2-35B4-4D30-B8A6-E5D12175E057}" destId="{6E44B0DB-53D9-4F90-A81C-8643507D1883}" srcOrd="3" destOrd="0" presId="urn:microsoft.com/office/officeart/2005/8/layout/lProcess2"/>
    <dgm:cxn modelId="{EDE0E31B-608F-4B56-BB5D-66178DE4FAA5}" type="presParOf" srcId="{A66D4BC2-35B4-4D30-B8A6-E5D12175E057}" destId="{77744524-A40A-4D97-9CF8-9CED15231AE8}" srcOrd="4" destOrd="0" presId="urn:microsoft.com/office/officeart/2005/8/layout/lProcess2"/>
    <dgm:cxn modelId="{DF0D4952-9BF3-44AF-9FE2-6BF33B62F025}" type="presParOf" srcId="{A66D4BC2-35B4-4D30-B8A6-E5D12175E057}" destId="{1061A3F0-B0FE-4740-BACC-E980C62AE0D6}" srcOrd="5" destOrd="0" presId="urn:microsoft.com/office/officeart/2005/8/layout/lProcess2"/>
    <dgm:cxn modelId="{3190609D-9074-4EFA-A92A-5C7A08994376}" type="presParOf" srcId="{A66D4BC2-35B4-4D30-B8A6-E5D12175E057}" destId="{7AD2F5D4-9CDD-445E-BF9D-2260769C1AF6}" srcOrd="6" destOrd="0" presId="urn:microsoft.com/office/officeart/2005/8/layout/lProcess2"/>
    <dgm:cxn modelId="{762BC1E7-5A6D-4193-AC43-D7B3DAB7889B}" type="presParOf" srcId="{A66D4BC2-35B4-4D30-B8A6-E5D12175E057}" destId="{0C65E028-1C6E-4E7C-BBED-148467B165BF}" srcOrd="7" destOrd="0" presId="urn:microsoft.com/office/officeart/2005/8/layout/lProcess2"/>
    <dgm:cxn modelId="{D8537442-385C-412E-B36A-1BBF1E612397}" type="presParOf" srcId="{A66D4BC2-35B4-4D30-B8A6-E5D12175E057}" destId="{DC53F4D4-521B-40E5-A4A8-4841845B567B}" srcOrd="8" destOrd="0" presId="urn:microsoft.com/office/officeart/2005/8/layout/lProcess2"/>
    <dgm:cxn modelId="{4C9C2D70-6F89-43DC-8BA0-4AF00E691DD2}" type="presParOf" srcId="{A66D4BC2-35B4-4D30-B8A6-E5D12175E057}" destId="{21336D0C-D1A1-4FD8-A174-E5F66AA69D2B}" srcOrd="9" destOrd="0" presId="urn:microsoft.com/office/officeart/2005/8/layout/lProcess2"/>
    <dgm:cxn modelId="{CE675011-93F4-488B-9D6B-2D01C2A35C60}" type="presParOf" srcId="{A66D4BC2-35B4-4D30-B8A6-E5D12175E057}" destId="{96BB14DC-6A23-438A-974E-637DBA7A5074}" srcOrd="10" destOrd="0" presId="urn:microsoft.com/office/officeart/2005/8/layout/lProcess2"/>
    <dgm:cxn modelId="{211FC86E-1193-478A-8C38-8233D3E58CA2}" type="presParOf" srcId="{A66D4BC2-35B4-4D30-B8A6-E5D12175E057}" destId="{00A6035D-FB89-4D1C-B6C9-A1AAF06CD13F}" srcOrd="11" destOrd="0" presId="urn:microsoft.com/office/officeart/2005/8/layout/lProcess2"/>
    <dgm:cxn modelId="{F841C85D-E64B-425C-9347-E4F01B237B24}" type="presParOf" srcId="{A66D4BC2-35B4-4D30-B8A6-E5D12175E057}" destId="{43300780-BADD-4CF5-A653-03FF50ACAD2B}" srcOrd="12" destOrd="0" presId="urn:microsoft.com/office/officeart/2005/8/layout/lProcess2"/>
    <dgm:cxn modelId="{9AA3F20A-7DCA-4D5D-96F4-4F7AF55645E5}" type="presParOf" srcId="{A66D4BC2-35B4-4D30-B8A6-E5D12175E057}" destId="{715EA439-A011-47A6-8884-88CED58EF435}" srcOrd="13" destOrd="0" presId="urn:microsoft.com/office/officeart/2005/8/layout/lProcess2"/>
    <dgm:cxn modelId="{E922A9F6-778D-4510-9FCA-06F56BDFD38C}" type="presParOf" srcId="{A66D4BC2-35B4-4D30-B8A6-E5D12175E057}" destId="{64441140-1425-4BCD-861E-599D89AAA029}" srcOrd="14" destOrd="0" presId="urn:microsoft.com/office/officeart/2005/8/layout/lProcess2"/>
    <dgm:cxn modelId="{15701EC9-B185-4745-9277-A29A596A82CB}" type="presParOf" srcId="{A66D4BC2-35B4-4D30-B8A6-E5D12175E057}" destId="{EB78656C-5364-494B-87B8-23537F1308BC}" srcOrd="15" destOrd="0" presId="urn:microsoft.com/office/officeart/2005/8/layout/lProcess2"/>
    <dgm:cxn modelId="{40FCDCE0-A4ED-4704-BD1F-CB535804DF38}" type="presParOf" srcId="{A66D4BC2-35B4-4D30-B8A6-E5D12175E057}" destId="{D4B7AD3B-48BE-49B4-8AC4-C7918DF56BAE}" srcOrd="16" destOrd="0" presId="urn:microsoft.com/office/officeart/2005/8/layout/lProcess2"/>
    <dgm:cxn modelId="{A4FD79EA-C9F3-42E8-BB2C-5A3CA2108BD4}" type="presParOf" srcId="{A66D4BC2-35B4-4D30-B8A6-E5D12175E057}" destId="{ACCBD757-0588-4C63-9FA8-DF5EC00D0E2B}" srcOrd="17" destOrd="0" presId="urn:microsoft.com/office/officeart/2005/8/layout/lProcess2"/>
    <dgm:cxn modelId="{3E2DFDD1-BCEF-401A-8A40-83DDC12EB919}" type="presParOf" srcId="{A66D4BC2-35B4-4D30-B8A6-E5D12175E057}" destId="{C8C83C35-68B6-4FDB-9873-00A926824FD4}" srcOrd="18" destOrd="0" presId="urn:microsoft.com/office/officeart/2005/8/layout/lProcess2"/>
    <dgm:cxn modelId="{A090FEB6-C6C7-4E2D-845A-32172AA4EAD0}" type="presParOf" srcId="{A66D4BC2-35B4-4D30-B8A6-E5D12175E057}" destId="{5BAB8C71-A7E2-46BA-B31A-3A2C142ED655}" srcOrd="19" destOrd="0" presId="urn:microsoft.com/office/officeart/2005/8/layout/lProcess2"/>
    <dgm:cxn modelId="{052180D0-025B-4B68-BB9C-11606DCE298F}" type="presParOf" srcId="{A66D4BC2-35B4-4D30-B8A6-E5D12175E057}" destId="{DEB89E38-B106-4457-AB1E-D0095B3EEA37}" srcOrd="20" destOrd="0" presId="urn:microsoft.com/office/officeart/2005/8/layout/lProcess2"/>
    <dgm:cxn modelId="{EB4F8D93-C7D0-4953-8680-205DA7C28E29}" type="presParOf" srcId="{A66D4BC2-35B4-4D30-B8A6-E5D12175E057}" destId="{4805FFFA-F722-49FC-B9D5-D78CCFB837C2}" srcOrd="21" destOrd="0" presId="urn:microsoft.com/office/officeart/2005/8/layout/lProcess2"/>
    <dgm:cxn modelId="{855F81D7-FB76-4E52-8E52-26A58646D648}" type="presParOf" srcId="{A66D4BC2-35B4-4D30-B8A6-E5D12175E057}" destId="{1A1218EC-E157-4901-B454-92A8D7005A7D}" srcOrd="22" destOrd="0" presId="urn:microsoft.com/office/officeart/2005/8/layout/lProcess2"/>
    <dgm:cxn modelId="{0B33E042-F1E5-48EF-A3EA-B9EF1074A809}" type="presParOf" srcId="{87CB3191-F2B4-466F-A851-4448C6013CFB}" destId="{FDEB0D51-27F4-42EC-8D53-C67C3B463A4C}" srcOrd="5" destOrd="0" presId="urn:microsoft.com/office/officeart/2005/8/layout/lProcess2"/>
    <dgm:cxn modelId="{4111B8A7-3D61-458F-A9A9-88A5CCD7A1A3}" type="presParOf" srcId="{87CB3191-F2B4-466F-A851-4448C6013CFB}" destId="{0BFC5521-454A-444C-A33A-0E7562E81C43}" srcOrd="6" destOrd="0" presId="urn:microsoft.com/office/officeart/2005/8/layout/lProcess2"/>
    <dgm:cxn modelId="{7F871AF6-FD70-4F22-933B-34FC41998B37}" type="presParOf" srcId="{0BFC5521-454A-444C-A33A-0E7562E81C43}" destId="{2D264FF1-4DDE-4388-A281-1588764C1D83}" srcOrd="0" destOrd="0" presId="urn:microsoft.com/office/officeart/2005/8/layout/lProcess2"/>
    <dgm:cxn modelId="{E6EF2300-0DE1-43CF-A2DD-AFE4C8FCF15C}" type="presParOf" srcId="{0BFC5521-454A-444C-A33A-0E7562E81C43}" destId="{93F93755-E3CD-4338-839A-553F09DF3CB1}" srcOrd="1" destOrd="0" presId="urn:microsoft.com/office/officeart/2005/8/layout/lProcess2"/>
    <dgm:cxn modelId="{BDB98FA5-5471-425D-A94C-1CFE7AD169DE}" type="presParOf" srcId="{0BFC5521-454A-444C-A33A-0E7562E81C43}" destId="{F24B8E77-5B40-452D-A8A5-394F1EAF4AE4}" srcOrd="2" destOrd="0" presId="urn:microsoft.com/office/officeart/2005/8/layout/lProcess2"/>
    <dgm:cxn modelId="{D399652F-95B6-469F-B738-A516B282BC8C}" type="presParOf" srcId="{F24B8E77-5B40-452D-A8A5-394F1EAF4AE4}" destId="{34572C22-DB79-417F-88DE-D47613082D6A}" srcOrd="0" destOrd="0" presId="urn:microsoft.com/office/officeart/2005/8/layout/lProcess2"/>
    <dgm:cxn modelId="{8AD985DB-82AC-4EC0-8BD4-6C3B61A545B6}" type="presParOf" srcId="{34572C22-DB79-417F-88DE-D47613082D6A}" destId="{6F278FA8-2AF2-4426-8589-DD5615A6C72B}" srcOrd="0" destOrd="0" presId="urn:microsoft.com/office/officeart/2005/8/layout/lProcess2"/>
    <dgm:cxn modelId="{DD0DB11E-DE96-4AD8-A5D0-B4A99B1D3C43}" type="presParOf" srcId="{34572C22-DB79-417F-88DE-D47613082D6A}" destId="{CF0E421F-9F53-496C-9AEC-BE42B5802B72}" srcOrd="1" destOrd="0" presId="urn:microsoft.com/office/officeart/2005/8/layout/lProcess2"/>
    <dgm:cxn modelId="{1EC6039B-6B01-4131-97B5-80E1A77BB767}" type="presParOf" srcId="{34572C22-DB79-417F-88DE-D47613082D6A}" destId="{A68A774F-143F-4E79-9DF1-2C9E800CF085}" srcOrd="2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D351C7-32D2-47AA-8454-E9EA17E9EB55}">
      <dsp:nvSpPr>
        <dsp:cNvPr id="0" name=""/>
        <dsp:cNvSpPr/>
      </dsp:nvSpPr>
      <dsp:spPr>
        <a:xfrm>
          <a:off x="0" y="209019"/>
          <a:ext cx="1572388" cy="3457365"/>
        </a:xfrm>
        <a:prstGeom prst="roundRect">
          <a:avLst>
            <a:gd name="adj" fmla="val 10000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1" kern="1200"/>
            <a:t>Challenge 5</a:t>
          </a:r>
          <a:r>
            <a:rPr lang="en-IN" sz="1200" kern="1200"/>
            <a:t>: Cachine and Retention policies</a:t>
          </a:r>
        </a:p>
      </dsp:txBody>
      <dsp:txXfrm>
        <a:off x="0" y="209019"/>
        <a:ext cx="1572388" cy="1037209"/>
      </dsp:txXfrm>
    </dsp:sp>
    <dsp:sp modelId="{10CE9B22-F4E0-42C3-9CDF-B09D94386D28}">
      <dsp:nvSpPr>
        <dsp:cNvPr id="0" name=""/>
        <dsp:cNvSpPr/>
      </dsp:nvSpPr>
      <dsp:spPr>
        <a:xfrm>
          <a:off x="167634" y="1072516"/>
          <a:ext cx="1257910" cy="21013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Task 1: Change retention policy via command</a:t>
          </a:r>
        </a:p>
      </dsp:txBody>
      <dsp:txXfrm>
        <a:off x="204477" y="1109359"/>
        <a:ext cx="1184224" cy="2027674"/>
      </dsp:txXfrm>
    </dsp:sp>
    <dsp:sp modelId="{FAE73D91-2D3E-4F10-867C-F68AAA4BB689}">
      <dsp:nvSpPr>
        <dsp:cNvPr id="0" name=""/>
        <dsp:cNvSpPr/>
      </dsp:nvSpPr>
      <dsp:spPr>
        <a:xfrm>
          <a:off x="1691919" y="207158"/>
          <a:ext cx="1572388" cy="3435779"/>
        </a:xfrm>
        <a:prstGeom prst="roundRect">
          <a:avLst>
            <a:gd name="adj" fmla="val 10000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1" kern="1200"/>
            <a:t>Challenge 6</a:t>
          </a:r>
          <a:r>
            <a:rPr lang="en-IN" sz="1200" kern="1200"/>
            <a:t>: Control commands</a:t>
          </a:r>
        </a:p>
      </dsp:txBody>
      <dsp:txXfrm>
        <a:off x="1691919" y="207158"/>
        <a:ext cx="1572388" cy="1030733"/>
      </dsp:txXfrm>
    </dsp:sp>
    <dsp:sp modelId="{5DE3AB2B-60CA-46C8-BA22-B53F29F155F2}">
      <dsp:nvSpPr>
        <dsp:cNvPr id="0" name=""/>
        <dsp:cNvSpPr/>
      </dsp:nvSpPr>
      <dsp:spPr>
        <a:xfrm>
          <a:off x="1849158" y="1080363"/>
          <a:ext cx="1257910" cy="4483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Task 1:.show diagnostics logs/Insights</a:t>
          </a:r>
        </a:p>
      </dsp:txBody>
      <dsp:txXfrm>
        <a:off x="1862289" y="1093494"/>
        <a:ext cx="1231648" cy="422068"/>
      </dsp:txXfrm>
    </dsp:sp>
    <dsp:sp modelId="{48B72B16-BEB9-4C11-AEF1-AE8DB891EA7C}">
      <dsp:nvSpPr>
        <dsp:cNvPr id="0" name=""/>
        <dsp:cNvSpPr/>
      </dsp:nvSpPr>
      <dsp:spPr>
        <a:xfrm>
          <a:off x="1849158" y="1588871"/>
          <a:ext cx="1257910" cy="4483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Task 2: Use .show queries</a:t>
          </a:r>
        </a:p>
      </dsp:txBody>
      <dsp:txXfrm>
        <a:off x="1862289" y="1602002"/>
        <a:ext cx="1231648" cy="422068"/>
      </dsp:txXfrm>
    </dsp:sp>
    <dsp:sp modelId="{2FEAB3D2-93A3-472D-BD26-F30260707B55}">
      <dsp:nvSpPr>
        <dsp:cNvPr id="0" name=""/>
        <dsp:cNvSpPr/>
      </dsp:nvSpPr>
      <dsp:spPr>
        <a:xfrm>
          <a:off x="1849158" y="2088591"/>
          <a:ext cx="1257910" cy="4483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Task 3: Use .journal</a:t>
          </a:r>
        </a:p>
      </dsp:txBody>
      <dsp:txXfrm>
        <a:off x="1862289" y="2101722"/>
        <a:ext cx="1231648" cy="422068"/>
      </dsp:txXfrm>
    </dsp:sp>
    <dsp:sp modelId="{BB723699-F315-4C9F-B2B6-E02723FA6A11}">
      <dsp:nvSpPr>
        <dsp:cNvPr id="0" name=""/>
        <dsp:cNvSpPr/>
      </dsp:nvSpPr>
      <dsp:spPr>
        <a:xfrm>
          <a:off x="1849158" y="2588312"/>
          <a:ext cx="1257910" cy="4483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Task 4: Use .show commands</a:t>
          </a:r>
        </a:p>
      </dsp:txBody>
      <dsp:txXfrm>
        <a:off x="1862289" y="2601443"/>
        <a:ext cx="1231648" cy="422068"/>
      </dsp:txXfrm>
    </dsp:sp>
    <dsp:sp modelId="{B4F07C66-DAE9-423F-B0A6-7204E06BFF01}">
      <dsp:nvSpPr>
        <dsp:cNvPr id="0" name=""/>
        <dsp:cNvSpPr/>
      </dsp:nvSpPr>
      <dsp:spPr>
        <a:xfrm>
          <a:off x="1840365" y="3096824"/>
          <a:ext cx="1257910" cy="4483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Task 5: Get table details and size</a:t>
          </a:r>
        </a:p>
      </dsp:txBody>
      <dsp:txXfrm>
        <a:off x="1853496" y="3109955"/>
        <a:ext cx="1231648" cy="422068"/>
      </dsp:txXfrm>
    </dsp:sp>
    <dsp:sp modelId="{37EA2419-18B6-4E8A-895D-A586EC97C84F}">
      <dsp:nvSpPr>
        <dsp:cNvPr id="0" name=""/>
        <dsp:cNvSpPr/>
      </dsp:nvSpPr>
      <dsp:spPr>
        <a:xfrm>
          <a:off x="3382237" y="215945"/>
          <a:ext cx="1572388" cy="3400629"/>
        </a:xfrm>
        <a:prstGeom prst="roundRect">
          <a:avLst>
            <a:gd name="adj" fmla="val 10000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1" kern="1200"/>
            <a:t>Challenge 7</a:t>
          </a:r>
          <a:r>
            <a:rPr lang="en-IN" sz="1200" kern="1200"/>
            <a:t>: Advanced KQL queries</a:t>
          </a:r>
        </a:p>
      </dsp:txBody>
      <dsp:txXfrm>
        <a:off x="3382237" y="215945"/>
        <a:ext cx="1572388" cy="1020188"/>
      </dsp:txXfrm>
    </dsp:sp>
    <dsp:sp modelId="{BE8FDA18-41E5-4597-8BB7-1A7986D7DC1D}">
      <dsp:nvSpPr>
        <dsp:cNvPr id="0" name=""/>
        <dsp:cNvSpPr/>
      </dsp:nvSpPr>
      <dsp:spPr>
        <a:xfrm>
          <a:off x="3539475" y="1062779"/>
          <a:ext cx="1257910" cy="4483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Task 1: Declaring variables</a:t>
          </a:r>
        </a:p>
      </dsp:txBody>
      <dsp:txXfrm>
        <a:off x="3552606" y="1075910"/>
        <a:ext cx="1231648" cy="422068"/>
      </dsp:txXfrm>
    </dsp:sp>
    <dsp:sp modelId="{4BA5C062-BC05-455E-A7FB-E0ADE9ECC2ED}">
      <dsp:nvSpPr>
        <dsp:cNvPr id="0" name=""/>
        <dsp:cNvSpPr/>
      </dsp:nvSpPr>
      <dsp:spPr>
        <a:xfrm>
          <a:off x="3539475" y="1571291"/>
          <a:ext cx="1257910" cy="4483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Task 2: Use Search operator</a:t>
          </a:r>
        </a:p>
      </dsp:txBody>
      <dsp:txXfrm>
        <a:off x="3552606" y="1584422"/>
        <a:ext cx="1231648" cy="422068"/>
      </dsp:txXfrm>
    </dsp:sp>
    <dsp:sp modelId="{D4635F9F-BE5E-4201-B680-2EEEA7C89F03}">
      <dsp:nvSpPr>
        <dsp:cNvPr id="0" name=""/>
        <dsp:cNvSpPr/>
      </dsp:nvSpPr>
      <dsp:spPr>
        <a:xfrm>
          <a:off x="3539475" y="2079804"/>
          <a:ext cx="1257910" cy="4483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Task 3: Parse key value pairs</a:t>
          </a:r>
        </a:p>
      </dsp:txBody>
      <dsp:txXfrm>
        <a:off x="3552606" y="2092935"/>
        <a:ext cx="1231648" cy="422068"/>
      </dsp:txXfrm>
    </dsp:sp>
    <dsp:sp modelId="{0E494642-4468-41A3-8428-0CED235EDE4A}">
      <dsp:nvSpPr>
        <dsp:cNvPr id="0" name=""/>
        <dsp:cNvSpPr/>
      </dsp:nvSpPr>
      <dsp:spPr>
        <a:xfrm>
          <a:off x="3521890" y="2597108"/>
          <a:ext cx="1257910" cy="4483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Task 4: make-series</a:t>
          </a:r>
        </a:p>
      </dsp:txBody>
      <dsp:txXfrm>
        <a:off x="3535021" y="2610239"/>
        <a:ext cx="1231648" cy="422068"/>
      </dsp:txXfrm>
    </dsp:sp>
    <dsp:sp modelId="{1E308075-380C-4E2D-823D-75781668B541}">
      <dsp:nvSpPr>
        <dsp:cNvPr id="0" name=""/>
        <dsp:cNvSpPr/>
      </dsp:nvSpPr>
      <dsp:spPr>
        <a:xfrm>
          <a:off x="3539475" y="3105620"/>
          <a:ext cx="1257910" cy="4483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Task 5: Anomaly detection</a:t>
          </a:r>
        </a:p>
      </dsp:txBody>
      <dsp:txXfrm>
        <a:off x="3552606" y="3118751"/>
        <a:ext cx="1231648" cy="422068"/>
      </dsp:txXfrm>
    </dsp:sp>
    <dsp:sp modelId="{DD8F1465-DBCA-4A2E-A3AE-4D3CE48603E7}">
      <dsp:nvSpPr>
        <dsp:cNvPr id="0" name=""/>
        <dsp:cNvSpPr/>
      </dsp:nvSpPr>
      <dsp:spPr>
        <a:xfrm>
          <a:off x="5072554" y="254982"/>
          <a:ext cx="1572388" cy="3365440"/>
        </a:xfrm>
        <a:prstGeom prst="roundRect">
          <a:avLst>
            <a:gd name="adj" fmla="val 10000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1" kern="1200"/>
            <a:t>Challenge 8</a:t>
          </a:r>
          <a:r>
            <a:rPr lang="en-IN" sz="1200" kern="1200"/>
            <a:t>: Visualization</a:t>
          </a:r>
        </a:p>
      </dsp:txBody>
      <dsp:txXfrm>
        <a:off x="5072554" y="254982"/>
        <a:ext cx="1572388" cy="1009632"/>
      </dsp:txXfrm>
    </dsp:sp>
    <dsp:sp modelId="{EEF50211-B2D9-4E89-8D33-9F55A1B1215E}">
      <dsp:nvSpPr>
        <dsp:cNvPr id="0" name=""/>
        <dsp:cNvSpPr/>
      </dsp:nvSpPr>
      <dsp:spPr>
        <a:xfrm>
          <a:off x="5229793" y="1010800"/>
          <a:ext cx="1257910" cy="19434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Task 1: Prepare ADX Dashboard</a:t>
          </a:r>
        </a:p>
      </dsp:txBody>
      <dsp:txXfrm>
        <a:off x="5266636" y="1047643"/>
        <a:ext cx="1184224" cy="18697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16B0DB-C71B-4C2E-ABA6-393E8126DC7C}">
      <dsp:nvSpPr>
        <dsp:cNvPr id="0" name=""/>
        <dsp:cNvSpPr/>
      </dsp:nvSpPr>
      <dsp:spPr>
        <a:xfrm>
          <a:off x="0" y="302127"/>
          <a:ext cx="1586959" cy="3774984"/>
        </a:xfrm>
        <a:prstGeom prst="roundRect">
          <a:avLst>
            <a:gd name="adj" fmla="val 10000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1" kern="1200"/>
            <a:t>Challenge 1</a:t>
          </a:r>
          <a:r>
            <a:rPr lang="en-IN" sz="1200" kern="1200"/>
            <a:t>: Create Free Cluster</a:t>
          </a:r>
        </a:p>
      </dsp:txBody>
      <dsp:txXfrm>
        <a:off x="0" y="302127"/>
        <a:ext cx="1586959" cy="1132495"/>
      </dsp:txXfrm>
    </dsp:sp>
    <dsp:sp modelId="{F3085322-5AA0-4C7C-8C02-0009354D5939}">
      <dsp:nvSpPr>
        <dsp:cNvPr id="0" name=""/>
        <dsp:cNvSpPr/>
      </dsp:nvSpPr>
      <dsp:spPr>
        <a:xfrm>
          <a:off x="169111" y="1147182"/>
          <a:ext cx="1269567" cy="9015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Task 1: Create a Free ADX Cluster</a:t>
          </a:r>
        </a:p>
      </dsp:txBody>
      <dsp:txXfrm>
        <a:off x="195517" y="1173588"/>
        <a:ext cx="1216755" cy="848771"/>
      </dsp:txXfrm>
    </dsp:sp>
    <dsp:sp modelId="{241E0C69-BE4C-4CCD-BC8E-770B55DEF8B0}">
      <dsp:nvSpPr>
        <dsp:cNvPr id="0" name=""/>
        <dsp:cNvSpPr/>
      </dsp:nvSpPr>
      <dsp:spPr>
        <a:xfrm>
          <a:off x="151515" y="2129282"/>
          <a:ext cx="1269567" cy="9015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Task 2: Create a database</a:t>
          </a:r>
        </a:p>
      </dsp:txBody>
      <dsp:txXfrm>
        <a:off x="177921" y="2155688"/>
        <a:ext cx="1216755" cy="848771"/>
      </dsp:txXfrm>
    </dsp:sp>
    <dsp:sp modelId="{019881BA-5863-4E81-AC79-E213E50ADCB2}">
      <dsp:nvSpPr>
        <dsp:cNvPr id="0" name=""/>
        <dsp:cNvSpPr/>
      </dsp:nvSpPr>
      <dsp:spPr>
        <a:xfrm>
          <a:off x="151515" y="3094748"/>
          <a:ext cx="1269567" cy="9015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Task 3: Write First KQL Query</a:t>
          </a:r>
        </a:p>
      </dsp:txBody>
      <dsp:txXfrm>
        <a:off x="177921" y="3121154"/>
        <a:ext cx="1216755" cy="848771"/>
      </dsp:txXfrm>
    </dsp:sp>
    <dsp:sp modelId="{CC558F27-9D70-41C8-975B-5AEB5318FE7D}">
      <dsp:nvSpPr>
        <dsp:cNvPr id="0" name=""/>
        <dsp:cNvSpPr/>
      </dsp:nvSpPr>
      <dsp:spPr>
        <a:xfrm>
          <a:off x="1707599" y="328222"/>
          <a:ext cx="1586959" cy="3737858"/>
        </a:xfrm>
        <a:prstGeom prst="roundRect">
          <a:avLst>
            <a:gd name="adj" fmla="val 10000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1" kern="1200"/>
            <a:t>Challenge 2 </a:t>
          </a:r>
          <a:r>
            <a:rPr lang="en-IN" sz="1200" kern="1200"/>
            <a:t>:Ingest data from Storage</a:t>
          </a:r>
        </a:p>
      </dsp:txBody>
      <dsp:txXfrm>
        <a:off x="1707599" y="328222"/>
        <a:ext cx="1586959" cy="1121357"/>
      </dsp:txXfrm>
    </dsp:sp>
    <dsp:sp modelId="{39E64D49-BF14-480F-904E-7B6B9E91C26D}">
      <dsp:nvSpPr>
        <dsp:cNvPr id="0" name=""/>
        <dsp:cNvSpPr/>
      </dsp:nvSpPr>
      <dsp:spPr>
        <a:xfrm>
          <a:off x="1866295" y="1081132"/>
          <a:ext cx="1269567" cy="13836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Task 1: Create raw table</a:t>
          </a:r>
        </a:p>
      </dsp:txBody>
      <dsp:txXfrm>
        <a:off x="1903479" y="1118316"/>
        <a:ext cx="1195199" cy="1309321"/>
      </dsp:txXfrm>
    </dsp:sp>
    <dsp:sp modelId="{78AD49B3-E318-498C-9417-E260AD4BEE75}">
      <dsp:nvSpPr>
        <dsp:cNvPr id="0" name=""/>
        <dsp:cNvSpPr/>
      </dsp:nvSpPr>
      <dsp:spPr>
        <a:xfrm>
          <a:off x="1875093" y="2552997"/>
          <a:ext cx="1269567" cy="13836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Task 2: Use "One-Click" to ingest from storage</a:t>
          </a:r>
        </a:p>
      </dsp:txBody>
      <dsp:txXfrm>
        <a:off x="1912277" y="2590181"/>
        <a:ext cx="1195199" cy="1309321"/>
      </dsp:txXfrm>
    </dsp:sp>
    <dsp:sp modelId="{FD7920DA-3E1A-48FC-90BD-56FB9BD5C83E}">
      <dsp:nvSpPr>
        <dsp:cNvPr id="0" name=""/>
        <dsp:cNvSpPr/>
      </dsp:nvSpPr>
      <dsp:spPr>
        <a:xfrm>
          <a:off x="3413580" y="334293"/>
          <a:ext cx="1586959" cy="3778793"/>
        </a:xfrm>
        <a:prstGeom prst="roundRect">
          <a:avLst>
            <a:gd name="adj" fmla="val 10000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1" kern="1200"/>
            <a:t>Challenge 3</a:t>
          </a:r>
          <a:r>
            <a:rPr lang="en-IN" sz="1200" kern="1200"/>
            <a:t>: Basic of KQL</a:t>
          </a:r>
        </a:p>
      </dsp:txBody>
      <dsp:txXfrm>
        <a:off x="3413580" y="334293"/>
        <a:ext cx="1586959" cy="1133638"/>
      </dsp:txXfrm>
    </dsp:sp>
    <dsp:sp modelId="{13F748E3-5558-4CE0-9813-7F76CF47711A}">
      <dsp:nvSpPr>
        <dsp:cNvPr id="0" name=""/>
        <dsp:cNvSpPr/>
      </dsp:nvSpPr>
      <dsp:spPr>
        <a:xfrm>
          <a:off x="3563478" y="1098763"/>
          <a:ext cx="1269567" cy="2177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Task 0: Journey from SQL to KQL</a:t>
          </a:r>
        </a:p>
      </dsp:txBody>
      <dsp:txXfrm>
        <a:off x="3569856" y="1105141"/>
        <a:ext cx="1256811" cy="204993"/>
      </dsp:txXfrm>
    </dsp:sp>
    <dsp:sp modelId="{E9649907-77FE-47F5-AF8A-EAB186EAF31B}">
      <dsp:nvSpPr>
        <dsp:cNvPr id="0" name=""/>
        <dsp:cNvSpPr/>
      </dsp:nvSpPr>
      <dsp:spPr>
        <a:xfrm>
          <a:off x="3563478" y="1341694"/>
          <a:ext cx="1269567" cy="2177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Task 1: Basic KQL queries</a:t>
          </a:r>
        </a:p>
      </dsp:txBody>
      <dsp:txXfrm>
        <a:off x="3569856" y="1348072"/>
        <a:ext cx="1256811" cy="204993"/>
      </dsp:txXfrm>
    </dsp:sp>
    <dsp:sp modelId="{77744524-A40A-4D97-9CF8-9CED15231AE8}">
      <dsp:nvSpPr>
        <dsp:cNvPr id="0" name=""/>
        <dsp:cNvSpPr/>
      </dsp:nvSpPr>
      <dsp:spPr>
        <a:xfrm>
          <a:off x="3563478" y="1584631"/>
          <a:ext cx="1269567" cy="2177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Task 2: Explore table and columns</a:t>
          </a:r>
        </a:p>
      </dsp:txBody>
      <dsp:txXfrm>
        <a:off x="3569856" y="1591009"/>
        <a:ext cx="1256811" cy="204993"/>
      </dsp:txXfrm>
    </dsp:sp>
    <dsp:sp modelId="{7AD2F5D4-9CDD-445E-BF9D-2260769C1AF6}">
      <dsp:nvSpPr>
        <dsp:cNvPr id="0" name=""/>
        <dsp:cNvSpPr/>
      </dsp:nvSpPr>
      <dsp:spPr>
        <a:xfrm>
          <a:off x="3572276" y="1827564"/>
          <a:ext cx="1269567" cy="2177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Task 3: Keep the interested columns </a:t>
          </a:r>
        </a:p>
      </dsp:txBody>
      <dsp:txXfrm>
        <a:off x="3578654" y="1833942"/>
        <a:ext cx="1256811" cy="204993"/>
      </dsp:txXfrm>
    </dsp:sp>
    <dsp:sp modelId="{DC53F4D4-521B-40E5-A4A8-4841845B567B}">
      <dsp:nvSpPr>
        <dsp:cNvPr id="0" name=""/>
        <dsp:cNvSpPr/>
      </dsp:nvSpPr>
      <dsp:spPr>
        <a:xfrm>
          <a:off x="3572276" y="2070500"/>
          <a:ext cx="1269567" cy="2177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Task 4: Filter the output</a:t>
          </a:r>
        </a:p>
      </dsp:txBody>
      <dsp:txXfrm>
        <a:off x="3578654" y="2076878"/>
        <a:ext cx="1256811" cy="204993"/>
      </dsp:txXfrm>
    </dsp:sp>
    <dsp:sp modelId="{96BB14DC-6A23-438A-974E-637DBA7A5074}">
      <dsp:nvSpPr>
        <dsp:cNvPr id="0" name=""/>
        <dsp:cNvSpPr/>
      </dsp:nvSpPr>
      <dsp:spPr>
        <a:xfrm>
          <a:off x="3572276" y="2313439"/>
          <a:ext cx="1269567" cy="2177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Task 5: Sorting the results</a:t>
          </a:r>
        </a:p>
      </dsp:txBody>
      <dsp:txXfrm>
        <a:off x="3578654" y="2319817"/>
        <a:ext cx="1256811" cy="204993"/>
      </dsp:txXfrm>
    </dsp:sp>
    <dsp:sp modelId="{43300780-BADD-4CF5-A653-03FF50ACAD2B}">
      <dsp:nvSpPr>
        <dsp:cNvPr id="0" name=""/>
        <dsp:cNvSpPr/>
      </dsp:nvSpPr>
      <dsp:spPr>
        <a:xfrm>
          <a:off x="3572276" y="2556373"/>
          <a:ext cx="1269567" cy="2177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Task 6: Data Profiling</a:t>
          </a:r>
        </a:p>
      </dsp:txBody>
      <dsp:txXfrm>
        <a:off x="3578654" y="2562751"/>
        <a:ext cx="1256811" cy="204993"/>
      </dsp:txXfrm>
    </dsp:sp>
    <dsp:sp modelId="{64441140-1425-4BCD-861E-599D89AAA029}">
      <dsp:nvSpPr>
        <dsp:cNvPr id="0" name=""/>
        <dsp:cNvSpPr/>
      </dsp:nvSpPr>
      <dsp:spPr>
        <a:xfrm>
          <a:off x="3572264" y="2790991"/>
          <a:ext cx="1269567" cy="2177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Task 7: Total number of records</a:t>
          </a:r>
        </a:p>
      </dsp:txBody>
      <dsp:txXfrm>
        <a:off x="3578642" y="2797369"/>
        <a:ext cx="1256811" cy="204993"/>
      </dsp:txXfrm>
    </dsp:sp>
    <dsp:sp modelId="{D4B7AD3B-48BE-49B4-8AC4-C7918DF56BAE}">
      <dsp:nvSpPr>
        <dsp:cNvPr id="0" name=""/>
        <dsp:cNvSpPr/>
      </dsp:nvSpPr>
      <dsp:spPr>
        <a:xfrm>
          <a:off x="3572276" y="3042242"/>
          <a:ext cx="1269567" cy="2177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Task 8: Aggregations and string operators</a:t>
          </a:r>
        </a:p>
      </dsp:txBody>
      <dsp:txXfrm>
        <a:off x="3578654" y="3048620"/>
        <a:ext cx="1256811" cy="204993"/>
      </dsp:txXfrm>
    </dsp:sp>
    <dsp:sp modelId="{C8C83C35-68B6-4FDB-9873-00A926824FD4}">
      <dsp:nvSpPr>
        <dsp:cNvPr id="0" name=""/>
        <dsp:cNvSpPr/>
      </dsp:nvSpPr>
      <dsp:spPr>
        <a:xfrm>
          <a:off x="3563478" y="3285177"/>
          <a:ext cx="1269567" cy="2177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Task 9: Render a chart</a:t>
          </a:r>
        </a:p>
      </dsp:txBody>
      <dsp:txXfrm>
        <a:off x="3569856" y="3291555"/>
        <a:ext cx="1256811" cy="204993"/>
      </dsp:txXfrm>
    </dsp:sp>
    <dsp:sp modelId="{DEB89E38-B106-4457-AB1E-D0095B3EEA37}">
      <dsp:nvSpPr>
        <dsp:cNvPr id="0" name=""/>
        <dsp:cNvSpPr/>
      </dsp:nvSpPr>
      <dsp:spPr>
        <a:xfrm>
          <a:off x="3572276" y="3536425"/>
          <a:ext cx="1269567" cy="2177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Task 10: Create bins and visualize time series</a:t>
          </a:r>
        </a:p>
      </dsp:txBody>
      <dsp:txXfrm>
        <a:off x="3578654" y="3542803"/>
        <a:ext cx="1256811" cy="204993"/>
      </dsp:txXfrm>
    </dsp:sp>
    <dsp:sp modelId="{1A1218EC-E157-4901-B454-92A8D7005A7D}">
      <dsp:nvSpPr>
        <dsp:cNvPr id="0" name=""/>
        <dsp:cNvSpPr/>
      </dsp:nvSpPr>
      <dsp:spPr>
        <a:xfrm>
          <a:off x="3572276" y="3779359"/>
          <a:ext cx="1269567" cy="2177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780" tIns="13335" rIns="17780" bIns="13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Task 11: Shortcuts</a:t>
          </a:r>
        </a:p>
      </dsp:txBody>
      <dsp:txXfrm>
        <a:off x="3578654" y="3785737"/>
        <a:ext cx="1256811" cy="204993"/>
      </dsp:txXfrm>
    </dsp:sp>
    <dsp:sp modelId="{2D264FF1-4DDE-4388-A281-1588764C1D83}">
      <dsp:nvSpPr>
        <dsp:cNvPr id="0" name=""/>
        <dsp:cNvSpPr/>
      </dsp:nvSpPr>
      <dsp:spPr>
        <a:xfrm>
          <a:off x="5119562" y="328142"/>
          <a:ext cx="1586959" cy="3738179"/>
        </a:xfrm>
        <a:prstGeom prst="roundRect">
          <a:avLst>
            <a:gd name="adj" fmla="val 10000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1" kern="1200"/>
            <a:t>Challenge 4</a:t>
          </a:r>
          <a:r>
            <a:rPr lang="en-IN" sz="1200" kern="1200"/>
            <a:t>: Explore and Transform data</a:t>
          </a:r>
        </a:p>
      </dsp:txBody>
      <dsp:txXfrm>
        <a:off x="5119562" y="328142"/>
        <a:ext cx="1586959" cy="1121453"/>
      </dsp:txXfrm>
    </dsp:sp>
    <dsp:sp modelId="{6F278FA8-2AF2-4426-8589-DD5615A6C72B}">
      <dsp:nvSpPr>
        <dsp:cNvPr id="0" name=""/>
        <dsp:cNvSpPr/>
      </dsp:nvSpPr>
      <dsp:spPr>
        <a:xfrm>
          <a:off x="5278258" y="1106159"/>
          <a:ext cx="1269567" cy="13836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Task 1: Create User defined function</a:t>
          </a:r>
        </a:p>
      </dsp:txBody>
      <dsp:txXfrm>
        <a:off x="5315442" y="1143343"/>
        <a:ext cx="1195199" cy="1309321"/>
      </dsp:txXfrm>
    </dsp:sp>
    <dsp:sp modelId="{A68A774F-143F-4E79-9DF1-2C9E800CF085}">
      <dsp:nvSpPr>
        <dsp:cNvPr id="0" name=""/>
        <dsp:cNvSpPr/>
      </dsp:nvSpPr>
      <dsp:spPr>
        <a:xfrm>
          <a:off x="5278258" y="2561394"/>
          <a:ext cx="1269567" cy="13836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Task 2: Create update policy</a:t>
          </a:r>
        </a:p>
      </dsp:txBody>
      <dsp:txXfrm>
        <a:off x="5315442" y="2598578"/>
        <a:ext cx="1195199" cy="13093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 2013 - 2022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45478b51-a357-4c14-a90f-7778f5f3554f">
      <Terms xmlns="http://schemas.microsoft.com/office/infopath/2007/PartnerControls"/>
    </lcf76f155ced4ddcb4097134ff3c332f>
    <TaxCatchAll xmlns="10ff9bdb-9271-474e-aad1-619b71539c9b" xsi:nil="true"/>
    <SharedWithUsers xmlns="10ff9bdb-9271-474e-aad1-619b71539c9b">
      <UserInfo>
        <DisplayName>Hiram Fleitas</DisplayName>
        <AccountId>136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77928F9B8A54F8D4BCE934BFEEBCC" ma:contentTypeVersion="13" ma:contentTypeDescription="Create a new document." ma:contentTypeScope="" ma:versionID="c9952778ac9cf0f75992282ba1deeac3">
  <xsd:schema xmlns:xsd="http://www.w3.org/2001/XMLSchema" xmlns:xs="http://www.w3.org/2001/XMLSchema" xmlns:p="http://schemas.microsoft.com/office/2006/metadata/properties" xmlns:ns1="http://schemas.microsoft.com/sharepoint/v3" xmlns:ns2="45478b51-a357-4c14-a90f-7778f5f3554f" xmlns:ns3="10ff9bdb-9271-474e-aad1-619b71539c9b" targetNamespace="http://schemas.microsoft.com/office/2006/metadata/properties" ma:root="true" ma:fieldsID="d92f0f1cb89b2ad0b129ad0c234b5ba6" ns1:_="" ns2:_="" ns3:_="">
    <xsd:import namespace="http://schemas.microsoft.com/sharepoint/v3"/>
    <xsd:import namespace="45478b51-a357-4c14-a90f-7778f5f3554f"/>
    <xsd:import namespace="10ff9bdb-9271-474e-aad1-619b71539c9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78b51-a357-4c14-a90f-7778f5f3554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f9bdb-9271-474e-aad1-619b71539c9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ab8c568-66fc-4a50-9fa3-d4f073e0ad30}" ma:internalName="TaxCatchAll" ma:showField="CatchAllData" ma:web="10ff9bdb-9271-474e-aad1-619b71539c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D0F614-A5DA-4865-9278-6CAEB46741E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5478b51-a357-4c14-a90f-7778f5f3554f"/>
    <ds:schemaRef ds:uri="10ff9bdb-9271-474e-aad1-619b71539c9b"/>
  </ds:schemaRefs>
</ds:datastoreItem>
</file>

<file path=customXml/itemProps2.xml><?xml version="1.0" encoding="utf-8"?>
<ds:datastoreItem xmlns:ds="http://schemas.openxmlformats.org/officeDocument/2006/customXml" ds:itemID="{C2C14695-5762-4961-9435-FE3270CEED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FA58AC-7174-465E-AE4C-CC99F645679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7BA213-C255-48FA-8697-386708DE1027}"/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ADX-In-A-Day</dc:title>
  <dc:subject>Hands-on and fundamentals learning sessions on Azure Synapse Data Explorer</dc:subject>
  <dc:creator>Surya Teja Josla</dc:creator>
  <cp:keywords/>
  <dc:description/>
  <cp:lastModifiedBy>Surya Teja Josyula</cp:lastModifiedBy>
  <cp:revision>147</cp:revision>
  <cp:lastPrinted>2023-04-18T13:05:00Z</cp:lastPrinted>
  <dcterms:created xsi:type="dcterms:W3CDTF">2023-03-22T02:31:00Z</dcterms:created>
  <dcterms:modified xsi:type="dcterms:W3CDTF">2023-07-24T11:49:52Z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0x01010043C77928F9B8A54F8D4BCE934BFEEBCC</vt:lpwstr>
  </property>
  <property fmtid="{D5CDD505-2E9C-101B-9397-08002B2CF9AE}" pid="3" name="MediaServiceImageTags">
    <vt:lpwstr/>
  </property>
</Properties>
</file>